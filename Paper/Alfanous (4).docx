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EB4" w:rsidRPr="002579A7" w:rsidDel="004C3811" w:rsidRDefault="00FB1848" w:rsidP="00CC3710">
      <w:pPr>
        <w:rPr>
          <w:del w:id="0" w:author="Assem" w:date="2012-02-11T19:23:00Z"/>
          <w:rFonts w:asciiTheme="majorBidi" w:hAnsiTheme="majorBidi" w:cstheme="majorBidi"/>
          <w:b/>
          <w:bCs/>
        </w:rPr>
      </w:pPr>
      <w:del w:id="1" w:author="Assem" w:date="2012-02-11T19:23:00Z">
        <w:r w:rsidRPr="002579A7" w:rsidDel="004C3811">
          <w:rPr>
            <w:rFonts w:asciiTheme="majorBidi" w:hAnsiTheme="majorBidi" w:cstheme="majorBidi"/>
            <w:b/>
            <w:bCs/>
          </w:rPr>
          <w:delText>Résumé</w:delText>
        </w:r>
        <w:r w:rsidR="00261EB4" w:rsidRPr="002579A7" w:rsidDel="004C3811">
          <w:rPr>
            <w:rFonts w:asciiTheme="majorBidi" w:hAnsiTheme="majorBidi" w:cstheme="majorBidi"/>
            <w:b/>
            <w:bCs/>
          </w:rPr>
          <w:delText xml:space="preserve">: Le Coran, le livre sacré des musulmans, contient de nombreuses informations sur tous les aspects de la vie : scientifique, sociale, historique, politique … . Il est </w:delText>
        </w:r>
        <w:r w:rsidR="00A73D2C" w:rsidRPr="002579A7" w:rsidDel="004C3811">
          <w:rPr>
            <w:rFonts w:asciiTheme="majorBidi" w:hAnsiTheme="majorBidi" w:cstheme="majorBidi"/>
            <w:b/>
            <w:bCs/>
          </w:rPr>
          <w:delText>trèsdifférent</w:delText>
        </w:r>
        <w:r w:rsidR="00261EB4" w:rsidRPr="002579A7" w:rsidDel="004C3811">
          <w:rPr>
            <w:rFonts w:asciiTheme="majorBidi" w:hAnsiTheme="majorBidi" w:cstheme="majorBidi"/>
            <w:b/>
            <w:bCs/>
          </w:rPr>
          <w:delText xml:space="preserve"> par sa langue, sa structure, et sa diversité. Avec </w:delText>
        </w:r>
        <w:r w:rsidR="00472EEA" w:rsidRPr="002579A7" w:rsidDel="004C3811">
          <w:rPr>
            <w:rFonts w:asciiTheme="majorBidi" w:hAnsiTheme="majorBidi" w:cstheme="majorBidi"/>
            <w:b/>
            <w:bCs/>
          </w:rPr>
          <w:delText xml:space="preserve">une immense quantité d’information, on peut extraire manuellement qu’une partie minime. </w:delText>
        </w:r>
        <w:r w:rsidR="008C7014" w:rsidRPr="002579A7" w:rsidDel="004C3811">
          <w:rPr>
            <w:rFonts w:asciiTheme="majorBidi" w:hAnsiTheme="majorBidi" w:cstheme="majorBidi"/>
            <w:b/>
            <w:bCs/>
          </w:rPr>
          <w:delText>Les dictionnaires indexés imprimés n’</w:delText>
        </w:r>
        <w:r w:rsidR="00A73D2C" w:rsidRPr="002579A7" w:rsidDel="004C3811">
          <w:rPr>
            <w:rFonts w:asciiTheme="majorBidi" w:hAnsiTheme="majorBidi" w:cstheme="majorBidi"/>
            <w:b/>
            <w:bCs/>
          </w:rPr>
          <w:delText>aident pas trop, les chercheurs perdent beaucoup de temps et d’énergie.</w:delText>
        </w:r>
      </w:del>
    </w:p>
    <w:p w:rsidR="003322CB" w:rsidRPr="002579A7" w:rsidDel="004C3811" w:rsidRDefault="00A73D2C" w:rsidP="00CC3710">
      <w:pPr>
        <w:rPr>
          <w:del w:id="2" w:author="Assem" w:date="2012-02-11T19:23:00Z"/>
          <w:rFonts w:asciiTheme="majorBidi" w:hAnsiTheme="majorBidi" w:cstheme="majorBidi"/>
          <w:b/>
          <w:bCs/>
        </w:rPr>
      </w:pPr>
      <w:del w:id="3" w:author="Assem" w:date="2012-02-11T19:23:00Z">
        <w:r w:rsidRPr="002579A7" w:rsidDel="004C3811">
          <w:rPr>
            <w:rFonts w:asciiTheme="majorBidi" w:hAnsiTheme="majorBidi" w:cstheme="majorBidi"/>
            <w:b/>
            <w:bCs/>
          </w:rPr>
          <w:delText>La simple recherche en utilisant des requêtes exactes</w:delText>
        </w:r>
        <w:r w:rsidR="003322CB" w:rsidRPr="002579A7" w:rsidDel="004C3811">
          <w:rPr>
            <w:rFonts w:asciiTheme="majorBidi" w:hAnsiTheme="majorBidi" w:cstheme="majorBidi"/>
            <w:b/>
            <w:bCs/>
          </w:rPr>
          <w:delText xml:space="preserve"> ne répond pas aux besoins et restent insuffisantes pour effectuer une recherche par thème. A cause de cette limitation, on a à </w:delText>
        </w:r>
        <w:r w:rsidR="00284E43" w:rsidRPr="002579A7" w:rsidDel="004C3811">
          <w:rPr>
            <w:rFonts w:asciiTheme="majorBidi" w:hAnsiTheme="majorBidi" w:cstheme="majorBidi"/>
            <w:b/>
            <w:bCs/>
          </w:rPr>
          <w:delText>trouver</w:delText>
        </w:r>
        <w:r w:rsidR="003322CB" w:rsidRPr="002579A7" w:rsidDel="004C3811">
          <w:rPr>
            <w:rFonts w:asciiTheme="majorBidi" w:hAnsiTheme="majorBidi" w:cstheme="majorBidi"/>
            <w:b/>
            <w:bCs/>
          </w:rPr>
          <w:delText xml:space="preserve"> une nouvelle méthode pour l’interrogation. Notre proposition est de modéliser</w:delText>
        </w:r>
        <w:r w:rsidR="00284E43" w:rsidDel="004C3811">
          <w:rPr>
            <w:rFonts w:asciiTheme="majorBidi" w:hAnsiTheme="majorBidi" w:cstheme="majorBidi"/>
            <w:b/>
            <w:bCs/>
          </w:rPr>
          <w:delText xml:space="preserve"> un nouveau système de recherche</w:delText>
        </w:r>
        <w:r w:rsidR="003322CB" w:rsidRPr="002579A7" w:rsidDel="004C3811">
          <w:rPr>
            <w:rFonts w:asciiTheme="majorBidi" w:hAnsiTheme="majorBidi" w:cstheme="majorBidi"/>
            <w:b/>
            <w:bCs/>
          </w:rPr>
          <w:delText xml:space="preserve"> d’information afin d’effectuer une recherche appropriée dans le Coran.</w:delText>
        </w:r>
      </w:del>
    </w:p>
    <w:p w:rsidR="003322CB" w:rsidRPr="002579A7" w:rsidDel="004C3811" w:rsidRDefault="003322CB" w:rsidP="00CC3710">
      <w:pPr>
        <w:rPr>
          <w:del w:id="4" w:author="Assem" w:date="2012-02-11T19:23:00Z"/>
          <w:rFonts w:asciiTheme="majorBidi" w:hAnsiTheme="majorBidi" w:cstheme="majorBidi"/>
          <w:b/>
          <w:bCs/>
        </w:rPr>
      </w:pPr>
      <w:del w:id="5" w:author="Assem" w:date="2012-02-11T19:23:00Z">
        <w:r w:rsidRPr="002579A7" w:rsidDel="004C3811">
          <w:rPr>
            <w:rFonts w:asciiTheme="majorBidi" w:hAnsiTheme="majorBidi" w:cstheme="majorBidi"/>
            <w:b/>
            <w:bCs/>
          </w:rPr>
          <w:delText>Mais pour atteindre cet objectif, on doit d’abord lister et classifier toutes les options de recherche possible</w:delText>
        </w:r>
        <w:r w:rsidR="00284E43" w:rsidDel="004C3811">
          <w:rPr>
            <w:rFonts w:asciiTheme="majorBidi" w:hAnsiTheme="majorBidi" w:cstheme="majorBidi"/>
            <w:b/>
            <w:bCs/>
          </w:rPr>
          <w:delText>s</w:delText>
        </w:r>
        <w:r w:rsidRPr="002579A7" w:rsidDel="004C3811">
          <w:rPr>
            <w:rFonts w:asciiTheme="majorBidi" w:hAnsiTheme="majorBidi" w:cstheme="majorBidi"/>
            <w:b/>
            <w:bCs/>
          </w:rPr>
          <w:delText xml:space="preserve"> et utile</w:delText>
        </w:r>
        <w:r w:rsidR="00284E43" w:rsidDel="004C3811">
          <w:rPr>
            <w:rFonts w:asciiTheme="majorBidi" w:hAnsiTheme="majorBidi" w:cstheme="majorBidi"/>
            <w:b/>
            <w:bCs/>
          </w:rPr>
          <w:delText>s</w:delText>
        </w:r>
        <w:r w:rsidRPr="002579A7" w:rsidDel="004C3811">
          <w:rPr>
            <w:rFonts w:asciiTheme="majorBidi" w:hAnsiTheme="majorBidi" w:cstheme="majorBidi"/>
            <w:b/>
            <w:bCs/>
          </w:rPr>
          <w:delText>.</w:delText>
        </w:r>
      </w:del>
    </w:p>
    <w:p w:rsidR="00A73D2C" w:rsidRPr="002579A7" w:rsidDel="004C3811" w:rsidRDefault="00CC3710" w:rsidP="00CC3710">
      <w:pPr>
        <w:rPr>
          <w:del w:id="6" w:author="Assem" w:date="2012-02-11T19:23:00Z"/>
          <w:rFonts w:asciiTheme="majorBidi" w:hAnsiTheme="majorBidi" w:cstheme="majorBidi"/>
          <w:b/>
          <w:bCs/>
        </w:rPr>
      </w:pPr>
      <w:del w:id="7" w:author="Assem" w:date="2012-02-11T19:23:00Z">
        <w:r w:rsidDel="004C3811">
          <w:rPr>
            <w:rFonts w:asciiTheme="majorBidi" w:hAnsiTheme="majorBidi" w:cstheme="majorBidi"/>
            <w:b/>
            <w:bCs/>
          </w:rPr>
          <w:delText xml:space="preserve">Dans ce papier on va </w:delText>
        </w:r>
        <w:r w:rsidR="003322CB" w:rsidRPr="002579A7" w:rsidDel="004C3811">
          <w:rPr>
            <w:rFonts w:asciiTheme="majorBidi" w:hAnsiTheme="majorBidi" w:cstheme="majorBidi"/>
            <w:b/>
            <w:bCs/>
          </w:rPr>
          <w:delText>éclaircir ce point,</w:delText>
        </w:r>
        <w:r w:rsidDel="004C3811">
          <w:rPr>
            <w:rFonts w:asciiTheme="majorBidi" w:hAnsiTheme="majorBidi" w:cstheme="majorBidi"/>
            <w:b/>
            <w:bCs/>
          </w:rPr>
          <w:delText xml:space="preserve"> le papier</w:delText>
        </w:r>
        <w:r w:rsidR="003322CB" w:rsidRPr="002579A7" w:rsidDel="004C3811">
          <w:rPr>
            <w:rFonts w:asciiTheme="majorBidi" w:hAnsiTheme="majorBidi" w:cstheme="majorBidi"/>
            <w:b/>
            <w:bCs/>
          </w:rPr>
          <w:delText xml:space="preserve"> contient une</w:delText>
        </w:r>
        <w:r w:rsidDel="004C3811">
          <w:rPr>
            <w:rFonts w:asciiTheme="majorBidi" w:hAnsiTheme="majorBidi" w:cstheme="majorBidi"/>
            <w:b/>
            <w:bCs/>
          </w:rPr>
          <w:delText xml:space="preserve"> liste des options de recherche</w:delText>
        </w:r>
        <w:r w:rsidR="003322CB" w:rsidRPr="002579A7" w:rsidDel="004C3811">
          <w:rPr>
            <w:rFonts w:asciiTheme="majorBidi" w:hAnsiTheme="majorBidi" w:cstheme="majorBidi"/>
            <w:b/>
            <w:bCs/>
          </w:rPr>
          <w:delText xml:space="preserve"> qu’on a collecté et une classification selon la nature de la recherche et la manière avec laq</w:delText>
        </w:r>
        <w:r w:rsidR="00286F68" w:rsidDel="004C3811">
          <w:rPr>
            <w:rFonts w:asciiTheme="majorBidi" w:hAnsiTheme="majorBidi" w:cstheme="majorBidi"/>
            <w:b/>
            <w:bCs/>
          </w:rPr>
          <w:delText>uelle elle peut être implémenté</w:delText>
        </w:r>
        <w:r w:rsidR="003322CB" w:rsidRPr="002579A7" w:rsidDel="004C3811">
          <w:rPr>
            <w:rFonts w:asciiTheme="majorBidi" w:hAnsiTheme="majorBidi" w:cstheme="majorBidi"/>
            <w:b/>
            <w:bCs/>
          </w:rPr>
          <w:delText xml:space="preserve">. </w:delText>
        </w:r>
      </w:del>
    </w:p>
    <w:p w:rsidR="002F30F7" w:rsidRPr="002579A7" w:rsidDel="004C3811" w:rsidRDefault="002F30F7" w:rsidP="00CC3710">
      <w:pPr>
        <w:rPr>
          <w:del w:id="8" w:author="Assem" w:date="2012-02-11T19:23:00Z"/>
          <w:rFonts w:asciiTheme="majorBidi" w:hAnsiTheme="majorBidi" w:cstheme="majorBidi"/>
          <w:b/>
          <w:bCs/>
        </w:rPr>
      </w:pPr>
      <w:del w:id="9" w:author="Assem" w:date="2012-02-11T19:23:00Z">
        <w:r w:rsidRPr="002579A7" w:rsidDel="004C3811">
          <w:rPr>
            <w:rFonts w:asciiTheme="majorBidi" w:hAnsiTheme="majorBidi" w:cstheme="majorBidi"/>
            <w:b/>
            <w:bCs/>
          </w:rPr>
          <w:delText>Mots clés : Options de recherche, C</w:delText>
        </w:r>
        <w:r w:rsidR="00284E43" w:rsidDel="004C3811">
          <w:rPr>
            <w:rFonts w:asciiTheme="majorBidi" w:hAnsiTheme="majorBidi" w:cstheme="majorBidi"/>
            <w:b/>
            <w:bCs/>
          </w:rPr>
          <w:delText>oran, Requête, Arabe, Recherche</w:delText>
        </w:r>
        <w:r w:rsidRPr="002579A7" w:rsidDel="004C3811">
          <w:rPr>
            <w:rFonts w:asciiTheme="majorBidi" w:hAnsiTheme="majorBidi" w:cstheme="majorBidi"/>
            <w:b/>
            <w:bCs/>
          </w:rPr>
          <w:delText xml:space="preserve"> d’information, moteur de recherche.</w:delText>
        </w:r>
      </w:del>
    </w:p>
    <w:p w:rsidR="0049239D" w:rsidRPr="002579A7" w:rsidDel="004C3811" w:rsidRDefault="0049239D" w:rsidP="00CC3710">
      <w:pPr>
        <w:rPr>
          <w:del w:id="10" w:author="Assem" w:date="2012-02-11T19:23:00Z"/>
          <w:rFonts w:asciiTheme="majorBidi" w:hAnsiTheme="majorBidi" w:cstheme="majorBidi"/>
          <w:b/>
          <w:bCs/>
        </w:rPr>
      </w:pPr>
      <w:del w:id="11" w:author="Assem" w:date="2012-02-11T19:23:00Z">
        <w:r w:rsidRPr="002579A7" w:rsidDel="004C3811">
          <w:rPr>
            <w:rFonts w:asciiTheme="majorBidi" w:hAnsiTheme="majorBidi" w:cstheme="majorBidi"/>
            <w:b/>
            <w:bCs/>
          </w:rPr>
          <w:delText>Introduction :</w:delText>
        </w:r>
      </w:del>
    </w:p>
    <w:p w:rsidR="0049239D" w:rsidRPr="002579A7" w:rsidDel="004C3811" w:rsidRDefault="00284E43" w:rsidP="00CC3710">
      <w:pPr>
        <w:rPr>
          <w:del w:id="12" w:author="Assem" w:date="2012-02-11T19:23:00Z"/>
          <w:rFonts w:asciiTheme="majorBidi" w:hAnsiTheme="majorBidi" w:cstheme="majorBidi"/>
          <w:b/>
          <w:bCs/>
          <w:lang w:bidi="ar-DZ"/>
        </w:rPr>
      </w:pPr>
      <w:del w:id="13" w:author="Assem" w:date="2012-02-11T19:23:00Z">
        <w:r w:rsidDel="004C3811">
          <w:rPr>
            <w:rFonts w:asciiTheme="majorBidi" w:hAnsiTheme="majorBidi" w:cstheme="majorBidi"/>
            <w:b/>
            <w:bCs/>
          </w:rPr>
          <w:delText>Qur’an</w:delText>
        </w:r>
        <w:r w:rsidR="0049239D" w:rsidRPr="002579A7" w:rsidDel="004C3811">
          <w:rPr>
            <w:rFonts w:asciiTheme="majorBidi" w:hAnsiTheme="majorBidi" w:cstheme="majorBidi"/>
            <w:b/>
            <w:bCs/>
          </w:rPr>
          <w:delText xml:space="preserve">, en arabe, signifie la lecture ou la récitation. Les musulmans le définissent comme la parole de dieu révélée à son prophète Mohammed, écrit dans un </w:delText>
        </w:r>
        <w:r w:rsidR="0049239D" w:rsidRPr="002579A7" w:rsidDel="004C3811">
          <w:rPr>
            <w:rFonts w:asciiTheme="majorBidi" w:hAnsiTheme="majorBidi" w:cstheme="majorBidi"/>
            <w:b/>
            <w:bCs/>
            <w:i/>
            <w:iCs/>
          </w:rPr>
          <w:delText>Mushaf</w:delText>
        </w:r>
        <w:r w:rsidR="0049239D" w:rsidRPr="002579A7" w:rsidDel="004C3811">
          <w:rPr>
            <w:rFonts w:asciiTheme="majorBidi" w:hAnsiTheme="majorBidi" w:cstheme="majorBidi"/>
            <w:b/>
            <w:bCs/>
          </w:rPr>
          <w:delText xml:space="preserve">et transmis d’une génération à une autre </w:delText>
        </w:r>
        <w:r w:rsidR="0049239D" w:rsidRPr="002579A7" w:rsidDel="004C3811">
          <w:rPr>
            <w:rFonts w:asciiTheme="majorBidi" w:hAnsiTheme="majorBidi" w:cstheme="majorBidi"/>
            <w:b/>
            <w:bCs/>
            <w:rtl/>
            <w:lang w:bidi="ar-DZ"/>
          </w:rPr>
          <w:delText>التواتر</w:delText>
        </w:r>
        <w:r w:rsidR="0049239D" w:rsidRPr="002579A7" w:rsidDel="004C3811">
          <w:rPr>
            <w:rFonts w:asciiTheme="majorBidi" w:hAnsiTheme="majorBidi" w:cstheme="majorBidi"/>
            <w:b/>
            <w:bCs/>
            <w:lang w:bidi="ar-DZ"/>
          </w:rPr>
          <w:delText>.</w:delText>
        </w:r>
      </w:del>
    </w:p>
    <w:p w:rsidR="0049239D" w:rsidRPr="002579A7" w:rsidDel="004C3811" w:rsidRDefault="0049239D" w:rsidP="00CC3710">
      <w:pPr>
        <w:rPr>
          <w:del w:id="14" w:author="Assem" w:date="2012-02-11T19:23:00Z"/>
          <w:rFonts w:asciiTheme="majorBidi" w:hAnsiTheme="majorBidi" w:cstheme="majorBidi"/>
          <w:b/>
          <w:bCs/>
        </w:rPr>
      </w:pPr>
      <w:del w:id="15" w:author="Assem" w:date="2012-02-11T19:23:00Z">
        <w:r w:rsidRPr="002579A7" w:rsidDel="004C3811">
          <w:rPr>
            <w:rFonts w:asciiTheme="majorBidi" w:hAnsiTheme="majorBidi" w:cstheme="majorBidi"/>
            <w:b/>
            <w:bCs/>
            <w:lang w:bidi="ar-DZ"/>
          </w:rPr>
          <w:delText xml:space="preserve">Le </w:delText>
        </w:r>
        <w:r w:rsidR="00176368" w:rsidDel="004C3811">
          <w:rPr>
            <w:rFonts w:asciiTheme="majorBidi" w:hAnsiTheme="majorBidi" w:cstheme="majorBidi"/>
            <w:b/>
            <w:bCs/>
            <w:lang w:bidi="ar-DZ"/>
          </w:rPr>
          <w:delText>Coran</w:delText>
        </w:r>
        <w:r w:rsidRPr="002579A7" w:rsidDel="004C3811">
          <w:rPr>
            <w:rFonts w:asciiTheme="majorBidi" w:hAnsiTheme="majorBidi" w:cstheme="majorBidi"/>
            <w:b/>
            <w:bCs/>
            <w:lang w:bidi="ar-DZ"/>
          </w:rPr>
          <w:delText xml:space="preserve"> est aussi connu par d’autre</w:delText>
        </w:r>
        <w:r w:rsidR="00CC3710" w:rsidDel="004C3811">
          <w:rPr>
            <w:rFonts w:asciiTheme="majorBidi" w:hAnsiTheme="majorBidi" w:cstheme="majorBidi"/>
            <w:b/>
            <w:bCs/>
            <w:lang w:bidi="ar-DZ"/>
          </w:rPr>
          <w:delText>s noms</w:delText>
        </w:r>
        <w:r w:rsidRPr="002579A7" w:rsidDel="004C3811">
          <w:rPr>
            <w:rFonts w:asciiTheme="majorBidi" w:hAnsiTheme="majorBidi" w:cstheme="majorBidi"/>
            <w:b/>
            <w:bCs/>
            <w:lang w:bidi="ar-DZ"/>
          </w:rPr>
          <w:delText>:</w:delText>
        </w:r>
        <w:r w:rsidRPr="002579A7" w:rsidDel="004C3811">
          <w:rPr>
            <w:rFonts w:asciiTheme="majorBidi" w:hAnsiTheme="majorBidi" w:cstheme="majorBidi"/>
            <w:b/>
            <w:bCs/>
          </w:rPr>
          <w:delText>Furkān , Al-kitāb , Al-dhikr , Al-wahy et Al-rōuh.</w:delText>
        </w:r>
      </w:del>
    </w:p>
    <w:p w:rsidR="0049239D" w:rsidRPr="002579A7" w:rsidDel="004C3811" w:rsidRDefault="0049239D" w:rsidP="00CC3710">
      <w:pPr>
        <w:rPr>
          <w:del w:id="16" w:author="Assem" w:date="2012-02-11T19:23:00Z"/>
          <w:rFonts w:asciiTheme="majorBidi" w:hAnsiTheme="majorBidi" w:cstheme="majorBidi"/>
          <w:b/>
          <w:bCs/>
        </w:rPr>
      </w:pPr>
      <w:del w:id="17" w:author="Assem" w:date="2012-02-11T19:23:00Z">
        <w:r w:rsidRPr="002579A7" w:rsidDel="004C3811">
          <w:rPr>
            <w:rFonts w:asciiTheme="majorBidi" w:hAnsiTheme="majorBidi" w:cstheme="majorBidi"/>
            <w:b/>
            <w:bCs/>
          </w:rPr>
          <w:delText xml:space="preserve">C’est le livre sacré des musulmans et la première référence de la loi Islamique. Le </w:delText>
        </w:r>
        <w:r w:rsidR="00176368" w:rsidDel="004C3811">
          <w:rPr>
            <w:rFonts w:asciiTheme="majorBidi" w:hAnsiTheme="majorBidi" w:cstheme="majorBidi"/>
            <w:b/>
            <w:bCs/>
          </w:rPr>
          <w:delText>Coran</w:delText>
        </w:r>
        <w:r w:rsidR="00284E43" w:rsidDel="004C3811">
          <w:rPr>
            <w:rFonts w:asciiTheme="majorBidi" w:hAnsiTheme="majorBidi" w:cstheme="majorBidi"/>
            <w:b/>
            <w:bCs/>
          </w:rPr>
          <w:delText xml:space="preserve"> contient</w:delText>
        </w:r>
        <w:r w:rsidRPr="002579A7" w:rsidDel="004C3811">
          <w:rPr>
            <w:rFonts w:asciiTheme="majorBidi" w:hAnsiTheme="majorBidi" w:cstheme="majorBidi"/>
            <w:b/>
            <w:bCs/>
          </w:rPr>
          <w:delText xml:space="preserve"> des informations variées sur tous les aspects de la vie : scientifique,sociale, historique, politique …</w:delText>
        </w:r>
        <w:r w:rsidR="00A84D29" w:rsidRPr="002579A7" w:rsidDel="004C3811">
          <w:rPr>
            <w:rFonts w:asciiTheme="majorBidi" w:hAnsiTheme="majorBidi" w:cstheme="majorBidi"/>
            <w:b/>
            <w:bCs/>
          </w:rPr>
          <w:delText xml:space="preserve"> Différent par sa langue, structure et sa diversité. Malgré la quantité importante d</w:delText>
        </w:r>
        <w:r w:rsidR="00CC3710" w:rsidDel="004C3811">
          <w:rPr>
            <w:rFonts w:asciiTheme="majorBidi" w:hAnsiTheme="majorBidi" w:cstheme="majorBidi"/>
            <w:b/>
            <w:bCs/>
          </w:rPr>
          <w:delText>’</w:delText>
        </w:r>
        <w:r w:rsidR="00A84D29" w:rsidRPr="002579A7" w:rsidDel="004C3811">
          <w:rPr>
            <w:rFonts w:asciiTheme="majorBidi" w:hAnsiTheme="majorBidi" w:cstheme="majorBidi"/>
            <w:b/>
            <w:bCs/>
          </w:rPr>
          <w:delText>information qu’il contient, on peut extraire manuellement qu’une partie minime.</w:delText>
        </w:r>
      </w:del>
    </w:p>
    <w:p w:rsidR="00A84D29" w:rsidRPr="002579A7" w:rsidDel="004C3811" w:rsidRDefault="00A84D29" w:rsidP="00CC3710">
      <w:pPr>
        <w:rPr>
          <w:del w:id="18" w:author="Assem" w:date="2012-02-11T19:23:00Z"/>
          <w:rFonts w:asciiTheme="majorBidi" w:hAnsiTheme="majorBidi" w:cstheme="majorBidi"/>
          <w:b/>
          <w:bCs/>
        </w:rPr>
      </w:pPr>
      <w:del w:id="19" w:author="Assem" w:date="2012-02-11T19:23:00Z">
        <w:r w:rsidRPr="002579A7" w:rsidDel="004C3811">
          <w:rPr>
            <w:rFonts w:asciiTheme="majorBidi" w:hAnsiTheme="majorBidi" w:cstheme="majorBidi"/>
            <w:b/>
            <w:bCs/>
          </w:rPr>
          <w:delText>Par exemple, si</w:delText>
        </w:r>
        <w:r w:rsidR="00CC3710" w:rsidDel="004C3811">
          <w:rPr>
            <w:rFonts w:asciiTheme="majorBidi" w:hAnsiTheme="majorBidi" w:cstheme="majorBidi"/>
            <w:b/>
            <w:bCs/>
          </w:rPr>
          <w:delText xml:space="preserve"> vous voulez trouver un livre sur</w:delText>
        </w:r>
        <w:r w:rsidRPr="002579A7" w:rsidDel="004C3811">
          <w:rPr>
            <w:rFonts w:asciiTheme="majorBidi" w:hAnsiTheme="majorBidi" w:cstheme="majorBidi"/>
            <w:b/>
            <w:bCs/>
          </w:rPr>
          <w:delText xml:space="preserve"> la grammaire anglaise, vous allez tout simplement le </w:delText>
        </w:r>
        <w:r w:rsidRPr="002579A7" w:rsidDel="004C3811">
          <w:rPr>
            <w:rFonts w:asciiTheme="majorBidi" w:hAnsiTheme="majorBidi" w:cstheme="majorBidi"/>
            <w:b/>
            <w:bCs/>
            <w:i/>
            <w:iCs/>
          </w:rPr>
          <w:delText>Googler</w:delText>
        </w:r>
        <w:r w:rsidRPr="002579A7" w:rsidDel="004C3811">
          <w:rPr>
            <w:rFonts w:asciiTheme="majorBidi" w:hAnsiTheme="majorBidi" w:cstheme="majorBidi"/>
            <w:b/>
            <w:bCs/>
          </w:rPr>
          <w:delText>,  sélectionner un PDF et le télécharger,  c’est tout !! . Les moteurs de recherche (Comme Google) utilisent généralement l’alphabet latin et pour recherch</w:delText>
        </w:r>
        <w:r w:rsidR="00CC3710" w:rsidDel="004C3811">
          <w:rPr>
            <w:rFonts w:asciiTheme="majorBidi" w:hAnsiTheme="majorBidi" w:cstheme="majorBidi"/>
            <w:b/>
            <w:bCs/>
          </w:rPr>
          <w:delText>er des informations générales</w:delText>
        </w:r>
        <w:r w:rsidRPr="002579A7" w:rsidDel="004C3811">
          <w:rPr>
            <w:rFonts w:asciiTheme="majorBidi" w:hAnsiTheme="majorBidi" w:cstheme="majorBidi"/>
            <w:b/>
            <w:bCs/>
          </w:rPr>
          <w:delText xml:space="preserve"> sur un document comme le contenu, titre, auteur …</w:delText>
        </w:r>
      </w:del>
    </w:p>
    <w:p w:rsidR="00A84D29" w:rsidDel="004C3811" w:rsidRDefault="00A84D29" w:rsidP="00CC3710">
      <w:pPr>
        <w:rPr>
          <w:del w:id="20" w:author="Assem" w:date="2012-02-11T19:23:00Z"/>
          <w:rFonts w:asciiTheme="majorBidi" w:hAnsiTheme="majorBidi" w:cstheme="majorBidi"/>
          <w:b/>
          <w:bCs/>
        </w:rPr>
      </w:pPr>
      <w:del w:id="21" w:author="Assem" w:date="2012-02-11T19:23:00Z">
        <w:r w:rsidRPr="002579A7" w:rsidDel="004C3811">
          <w:rPr>
            <w:rFonts w:asciiTheme="majorBidi" w:hAnsiTheme="majorBidi" w:cstheme="majorBidi"/>
            <w:b/>
            <w:bCs/>
          </w:rPr>
          <w:delText>Cependant,</w:delText>
        </w:r>
        <w:r w:rsidR="002579A7" w:rsidRPr="002579A7" w:rsidDel="004C3811">
          <w:rPr>
            <w:rFonts w:asciiTheme="majorBidi" w:hAnsiTheme="majorBidi" w:cstheme="majorBidi"/>
            <w:b/>
            <w:bCs/>
          </w:rPr>
          <w:delText xml:space="preserve"> faire une recherche de cette manière dans le </w:delText>
        </w:r>
        <w:r w:rsidR="00176368" w:rsidDel="004C3811">
          <w:rPr>
            <w:rFonts w:asciiTheme="majorBidi" w:hAnsiTheme="majorBidi" w:cstheme="majorBidi"/>
            <w:b/>
            <w:bCs/>
          </w:rPr>
          <w:delText>Coran</w:delText>
        </w:r>
        <w:r w:rsidR="00284E43" w:rsidDel="004C3811">
          <w:rPr>
            <w:rFonts w:asciiTheme="majorBidi" w:hAnsiTheme="majorBidi" w:cstheme="majorBidi"/>
            <w:b/>
            <w:bCs/>
          </w:rPr>
          <w:delText xml:space="preserve"> n’est pas suffisante puisqu’</w:delText>
        </w:r>
        <w:r w:rsidR="002579A7" w:rsidRPr="002579A7" w:rsidDel="004C3811">
          <w:rPr>
            <w:rFonts w:asciiTheme="majorBidi" w:hAnsiTheme="majorBidi" w:cstheme="majorBidi"/>
            <w:b/>
            <w:bCs/>
          </w:rPr>
          <w:delText>il y a beaucoup d’information</w:delText>
        </w:r>
        <w:r w:rsidR="00CC3710" w:rsidDel="004C3811">
          <w:rPr>
            <w:rFonts w:asciiTheme="majorBidi" w:hAnsiTheme="majorBidi" w:cstheme="majorBidi"/>
            <w:b/>
            <w:bCs/>
          </w:rPr>
          <w:delText>s</w:delText>
        </w:r>
        <w:r w:rsidR="002579A7" w:rsidRPr="002579A7" w:rsidDel="004C3811">
          <w:rPr>
            <w:rFonts w:asciiTheme="majorBidi" w:hAnsiTheme="majorBidi" w:cstheme="majorBidi"/>
            <w:b/>
            <w:bCs/>
          </w:rPr>
          <w:delText xml:space="preserve"> à extraire pour répondre aux besoins des chercheurs. Avant l’ordinateur, les chercheurs utilisaient des dictionnaires indexés imprimés fait</w:delText>
        </w:r>
        <w:r w:rsidR="00CC3710" w:rsidDel="004C3811">
          <w:rPr>
            <w:rFonts w:asciiTheme="majorBidi" w:hAnsiTheme="majorBidi" w:cstheme="majorBidi"/>
            <w:b/>
            <w:bCs/>
          </w:rPr>
          <w:delText>s</w:delText>
        </w:r>
        <w:r w:rsidR="00284E43" w:rsidDel="004C3811">
          <w:rPr>
            <w:rFonts w:asciiTheme="majorBidi" w:hAnsiTheme="majorBidi" w:cstheme="majorBidi"/>
            <w:b/>
            <w:bCs/>
          </w:rPr>
          <w:delText xml:space="preserve"> manuellement. Ces</w:delText>
        </w:r>
        <w:r w:rsidR="002579A7" w:rsidRPr="002579A7" w:rsidDel="004C3811">
          <w:rPr>
            <w:rFonts w:asciiTheme="majorBidi" w:hAnsiTheme="majorBidi" w:cstheme="majorBidi"/>
            <w:b/>
            <w:bCs/>
          </w:rPr>
          <w:delText xml:space="preserve"> dernier n’aident pas trop les chercheures et gaspillent leur temps et énergie. </w:delText>
        </w:r>
        <w:r w:rsidR="002579A7" w:rsidDel="004C3811">
          <w:rPr>
            <w:rFonts w:asciiTheme="majorBidi" w:hAnsiTheme="majorBidi" w:cstheme="majorBidi"/>
            <w:b/>
            <w:bCs/>
          </w:rPr>
          <w:delText>Chaque dictionnaire est écrit pour répondre à des recherches qui sont généralement simple</w:delText>
        </w:r>
        <w:r w:rsidR="00284E43" w:rsidDel="004C3811">
          <w:rPr>
            <w:rFonts w:asciiTheme="majorBidi" w:hAnsiTheme="majorBidi" w:cstheme="majorBidi"/>
            <w:b/>
            <w:bCs/>
          </w:rPr>
          <w:delText>s</w:delText>
        </w:r>
        <w:r w:rsidR="002579A7" w:rsidDel="004C3811">
          <w:rPr>
            <w:rFonts w:asciiTheme="majorBidi" w:hAnsiTheme="majorBidi" w:cstheme="majorBidi"/>
            <w:b/>
            <w:bCs/>
          </w:rPr>
          <w:delText xml:space="preserve">. De nos jours, </w:delText>
        </w:r>
        <w:r w:rsidR="00A57985" w:rsidDel="004C3811">
          <w:rPr>
            <w:rFonts w:asciiTheme="majorBidi" w:hAnsiTheme="majorBidi" w:cstheme="majorBidi"/>
            <w:b/>
            <w:bCs/>
          </w:rPr>
          <w:delText xml:space="preserve"> il y a des applications spécifiques pour la recherche ;</w:delText>
        </w:r>
        <w:r w:rsidR="00CC3710" w:rsidDel="004C3811">
          <w:rPr>
            <w:rFonts w:asciiTheme="majorBidi" w:hAnsiTheme="majorBidi" w:cstheme="majorBidi"/>
            <w:b/>
            <w:bCs/>
          </w:rPr>
          <w:delText xml:space="preserve"> la plupart d</w:delText>
        </w:r>
        <w:r w:rsidR="00A57985" w:rsidDel="004C3811">
          <w:rPr>
            <w:rFonts w:asciiTheme="majorBidi" w:hAnsiTheme="majorBidi" w:cstheme="majorBidi"/>
            <w:b/>
            <w:bCs/>
          </w:rPr>
          <w:delText xml:space="preserve">es applications </w:delText>
        </w:r>
        <w:r w:rsidR="00CC3710" w:rsidDel="004C3811">
          <w:rPr>
            <w:rFonts w:asciiTheme="majorBidi" w:hAnsiTheme="majorBidi" w:cstheme="majorBidi"/>
            <w:b/>
            <w:bCs/>
          </w:rPr>
          <w:delText xml:space="preserve">qui </w:delText>
        </w:r>
        <w:r w:rsidR="00A57985" w:rsidDel="004C3811">
          <w:rPr>
            <w:rFonts w:asciiTheme="majorBidi" w:hAnsiTheme="majorBidi" w:cstheme="majorBidi"/>
            <w:b/>
            <w:bCs/>
          </w:rPr>
          <w:delText xml:space="preserve">ont été développé pour le </w:delText>
        </w:r>
        <w:r w:rsidR="00176368" w:rsidDel="004C3811">
          <w:rPr>
            <w:rFonts w:asciiTheme="majorBidi" w:hAnsiTheme="majorBidi" w:cstheme="majorBidi"/>
            <w:b/>
            <w:bCs/>
          </w:rPr>
          <w:delText>Coran</w:delText>
        </w:r>
        <w:r w:rsidR="00284E43" w:rsidDel="004C3811">
          <w:rPr>
            <w:rFonts w:asciiTheme="majorBidi" w:hAnsiTheme="majorBidi" w:cstheme="majorBidi"/>
            <w:b/>
            <w:bCs/>
          </w:rPr>
          <w:delText xml:space="preserve"> ont des options de recherche</w:delText>
        </w:r>
        <w:r w:rsidR="00A57985" w:rsidDel="004C3811">
          <w:rPr>
            <w:rFonts w:asciiTheme="majorBidi" w:hAnsiTheme="majorBidi" w:cstheme="majorBidi"/>
            <w:b/>
            <w:bCs/>
          </w:rPr>
          <w:delText xml:space="preserve"> simples : recherche séquentielle avec expression régulière.</w:delText>
        </w:r>
      </w:del>
    </w:p>
    <w:p w:rsidR="002579A7" w:rsidDel="004C3811" w:rsidRDefault="00A57985" w:rsidP="00CC3710">
      <w:pPr>
        <w:rPr>
          <w:del w:id="22" w:author="Assem" w:date="2012-02-11T19:23:00Z"/>
          <w:rFonts w:asciiTheme="majorBidi" w:eastAsia="LMRoman10-Regular-Identity-H" w:hAnsiTheme="majorBidi" w:cstheme="majorBidi"/>
          <w:b/>
          <w:bCs/>
        </w:rPr>
      </w:pPr>
      <w:del w:id="23" w:author="Assem" w:date="2012-02-11T19:23:00Z">
        <w:r w:rsidDel="004C3811">
          <w:rPr>
            <w:rFonts w:asciiTheme="majorBidi" w:hAnsiTheme="majorBidi" w:cstheme="majorBidi"/>
            <w:b/>
            <w:bCs/>
          </w:rPr>
          <w:delText>La simple recherche en utilisant des requê</w:delText>
        </w:r>
        <w:r w:rsidR="00FB1848" w:rsidDel="004C3811">
          <w:rPr>
            <w:rFonts w:asciiTheme="majorBidi" w:hAnsiTheme="majorBidi" w:cstheme="majorBidi"/>
            <w:b/>
            <w:bCs/>
          </w:rPr>
          <w:delText>tes exactes n’offre</w:delText>
        </w:r>
        <w:r w:rsidDel="004C3811">
          <w:rPr>
            <w:rFonts w:asciiTheme="majorBidi" w:hAnsiTheme="majorBidi" w:cstheme="majorBidi"/>
            <w:b/>
            <w:bCs/>
          </w:rPr>
          <w:delText xml:space="preserve"> pas de meilleures options de r</w:delText>
        </w:r>
        <w:r w:rsidR="00CC3710" w:rsidDel="004C3811">
          <w:rPr>
            <w:rFonts w:asciiTheme="majorBidi" w:hAnsiTheme="majorBidi" w:cstheme="majorBidi"/>
            <w:b/>
            <w:bCs/>
          </w:rPr>
          <w:delText xml:space="preserve">echerche et reste insuffisante pour </w:delText>
        </w:r>
        <w:r w:rsidDel="004C3811">
          <w:rPr>
            <w:rFonts w:asciiTheme="majorBidi" w:hAnsiTheme="majorBidi" w:cstheme="majorBidi"/>
            <w:b/>
            <w:bCs/>
          </w:rPr>
          <w:delText xml:space="preserve">aller vers une recherche thématique par exemple. La recherche intégrale est la nouvelle approche de recherche qui remplace la recherche séquentielle. Malheureusement cette approche n’est pas appliquée sur le </w:delText>
        </w:r>
        <w:r w:rsidR="00176368" w:rsidDel="004C3811">
          <w:rPr>
            <w:rFonts w:asciiTheme="majorBidi" w:hAnsiTheme="majorBidi" w:cstheme="majorBidi"/>
            <w:b/>
            <w:bCs/>
          </w:rPr>
          <w:delText>Coran</w:delText>
        </w:r>
        <w:r w:rsidDel="004C3811">
          <w:rPr>
            <w:rFonts w:asciiTheme="majorBidi" w:hAnsiTheme="majorBidi" w:cstheme="majorBidi"/>
            <w:b/>
            <w:bCs/>
          </w:rPr>
          <w:delText>. La question est : pourquoi a-t-on besoin de cette approche ?</w:delText>
        </w:r>
        <w:r w:rsidR="00984B4F" w:rsidDel="004C3811">
          <w:rPr>
            <w:rFonts w:asciiTheme="majorBidi" w:hAnsiTheme="majorBidi" w:cstheme="majorBidi"/>
            <w:b/>
            <w:bCs/>
          </w:rPr>
          <w:delText xml:space="preserve"> Po</w:delText>
        </w:r>
        <w:r w:rsidR="00284E43" w:rsidDel="004C3811">
          <w:rPr>
            <w:rFonts w:asciiTheme="majorBidi" w:hAnsiTheme="majorBidi" w:cstheme="majorBidi"/>
            <w:b/>
            <w:bCs/>
          </w:rPr>
          <w:delText>urquoi des moteurs de recherche</w:delText>
        </w:r>
        <w:r w:rsidR="00984B4F" w:rsidDel="004C3811">
          <w:rPr>
            <w:rFonts w:asciiTheme="majorBidi" w:hAnsiTheme="majorBidi" w:cstheme="majorBidi"/>
            <w:b/>
            <w:bCs/>
          </w:rPr>
          <w:delText> ? Est-ceque les applications de recherche ont vr</w:delText>
        </w:r>
        <w:r w:rsidR="00284E43" w:rsidDel="004C3811">
          <w:rPr>
            <w:rFonts w:asciiTheme="majorBidi" w:hAnsiTheme="majorBidi" w:cstheme="majorBidi"/>
            <w:b/>
            <w:bCs/>
          </w:rPr>
          <w:delText>aiment besoin d’être implément</w:delText>
        </w:r>
        <w:r w:rsidR="00286F68" w:rsidDel="004C3811">
          <w:rPr>
            <w:rFonts w:asciiTheme="majorBidi" w:hAnsiTheme="majorBidi" w:cstheme="majorBidi"/>
            <w:b/>
            <w:bCs/>
          </w:rPr>
          <w:delText>é</w:delText>
        </w:r>
        <w:r w:rsidR="00984B4F" w:rsidDel="004C3811">
          <w:rPr>
            <w:rFonts w:asciiTheme="majorBidi" w:hAnsiTheme="majorBidi" w:cstheme="majorBidi"/>
            <w:b/>
            <w:bCs/>
          </w:rPr>
          <w:delText xml:space="preserve"> comme moteur de recherche. Les options de recherche qu’on va mentionner dans ce papier </w:delText>
        </w:r>
        <w:r w:rsidR="00CC3710" w:rsidDel="004C3811">
          <w:rPr>
            <w:rFonts w:asciiTheme="majorBidi" w:hAnsiTheme="majorBidi" w:cstheme="majorBidi"/>
            <w:b/>
            <w:bCs/>
          </w:rPr>
          <w:delText xml:space="preserve">vont </w:delText>
        </w:r>
        <w:r w:rsidR="00984B4F" w:rsidDel="004C3811">
          <w:rPr>
            <w:rFonts w:asciiTheme="majorBidi" w:hAnsiTheme="majorBidi" w:cstheme="majorBidi"/>
            <w:b/>
            <w:bCs/>
          </w:rPr>
          <w:delText>répo</w:delText>
        </w:r>
        <w:r w:rsidR="00CC3710" w:rsidDel="004C3811">
          <w:rPr>
            <w:rFonts w:asciiTheme="majorBidi" w:hAnsiTheme="majorBidi" w:cstheme="majorBidi"/>
            <w:b/>
            <w:bCs/>
          </w:rPr>
          <w:delText>ndre</w:delText>
        </w:r>
        <w:r w:rsidR="00984B4F" w:rsidDel="004C3811">
          <w:rPr>
            <w:rFonts w:asciiTheme="majorBidi" w:hAnsiTheme="majorBidi" w:cstheme="majorBidi"/>
            <w:b/>
            <w:bCs/>
          </w:rPr>
          <w:delText xml:space="preserve"> à ces questions</w:delText>
        </w:r>
        <w:r w:rsidR="00984B4F" w:rsidDel="004C3811">
          <w:rPr>
            <w:rFonts w:asciiTheme="majorBidi" w:eastAsia="LMRoman10-Regular-Identity-H" w:hAnsiTheme="majorBidi" w:cstheme="majorBidi"/>
            <w:b/>
            <w:bCs/>
          </w:rPr>
          <w:delText>.</w:delText>
        </w:r>
      </w:del>
    </w:p>
    <w:p w:rsidR="00111B6F" w:rsidDel="004C3811" w:rsidRDefault="00284E43" w:rsidP="00CC3710">
      <w:pPr>
        <w:rPr>
          <w:del w:id="24" w:author="Assem" w:date="2012-02-11T19:23:00Z"/>
          <w:rFonts w:asciiTheme="majorBidi" w:eastAsia="LMRoman10-Regular-Identity-H" w:hAnsiTheme="majorBidi" w:cstheme="majorBidi"/>
          <w:b/>
          <w:bCs/>
        </w:rPr>
      </w:pPr>
      <w:del w:id="25" w:author="Assem" w:date="2012-02-11T19:23:00Z">
        <w:r w:rsidDel="004C3811">
          <w:rPr>
            <w:rFonts w:asciiTheme="majorBidi" w:eastAsia="LMRoman10-Regular-Identity-H" w:hAnsiTheme="majorBidi" w:cstheme="majorBidi"/>
            <w:b/>
            <w:bCs/>
          </w:rPr>
          <w:delText>Notre proposition consiste à la modélisation d’</w:delText>
        </w:r>
        <w:r w:rsidR="00984B4F" w:rsidDel="004C3811">
          <w:rPr>
            <w:rFonts w:asciiTheme="majorBidi" w:eastAsia="LMRoman10-Regular-Identity-H" w:hAnsiTheme="majorBidi" w:cstheme="majorBidi"/>
            <w:b/>
            <w:bCs/>
          </w:rPr>
          <w:delText>un système de recherche d’information qui répond aux besoins de recherche dan</w:delText>
        </w:r>
        <w:r w:rsidR="00111B6F" w:rsidDel="004C3811">
          <w:rPr>
            <w:rFonts w:asciiTheme="majorBidi" w:eastAsia="LMRoman10-Regular-Identity-H" w:hAnsiTheme="majorBidi" w:cstheme="majorBidi"/>
            <w:b/>
            <w:bCs/>
          </w:rPr>
          <w:delText xml:space="preserve">s le </w:delText>
        </w:r>
        <w:r w:rsidR="00176368" w:rsidDel="004C3811">
          <w:rPr>
            <w:rFonts w:asciiTheme="majorBidi" w:eastAsia="LMRoman10-Regular-Identity-H" w:hAnsiTheme="majorBidi" w:cstheme="majorBidi"/>
            <w:b/>
            <w:bCs/>
          </w:rPr>
          <w:delText>Coran</w:delText>
        </w:r>
        <w:r w:rsidR="00111B6F" w:rsidDel="004C3811">
          <w:rPr>
            <w:rFonts w:asciiTheme="majorBidi" w:eastAsia="LMRoman10-Regular-Identity-H" w:hAnsiTheme="majorBidi" w:cstheme="majorBidi"/>
            <w:b/>
            <w:bCs/>
          </w:rPr>
          <w:delText>. Pour atteindre cet</w:delText>
        </w:r>
        <w:r w:rsidR="00984B4F" w:rsidDel="004C3811">
          <w:rPr>
            <w:rFonts w:asciiTheme="majorBidi" w:eastAsia="LMRoman10-Regular-Identity-H" w:hAnsiTheme="majorBidi" w:cstheme="majorBidi"/>
            <w:b/>
            <w:bCs/>
          </w:rPr>
          <w:delText xml:space="preserve"> objectif, on doit d’abord lister et classifier toutes les options de recherche possibles et utile</w:delText>
        </w:r>
        <w:r w:rsidR="00CC3710" w:rsidDel="004C3811">
          <w:rPr>
            <w:rFonts w:asciiTheme="majorBidi" w:eastAsia="LMRoman10-Regular-Identity-H" w:hAnsiTheme="majorBidi" w:cstheme="majorBidi"/>
            <w:b/>
            <w:bCs/>
          </w:rPr>
          <w:delText>s</w:delText>
        </w:r>
        <w:r w:rsidR="00984B4F" w:rsidDel="004C3811">
          <w:rPr>
            <w:rFonts w:asciiTheme="majorBidi" w:eastAsia="LMRoman10-Regular-Identity-H" w:hAnsiTheme="majorBidi" w:cstheme="majorBidi"/>
            <w:b/>
            <w:bCs/>
          </w:rPr>
          <w:delText xml:space="preserve">. Ce papier éclaircira ce point, il contient une liste de toutes les options de recherche </w:delText>
        </w:r>
        <w:r w:rsidR="00111B6F" w:rsidDel="004C3811">
          <w:rPr>
            <w:rFonts w:asciiTheme="majorBidi" w:eastAsia="LMRoman10-Regular-Identity-H" w:hAnsiTheme="majorBidi" w:cstheme="majorBidi"/>
            <w:b/>
            <w:bCs/>
          </w:rPr>
          <w:delText>qu’on a collecté et classifié selon la nature de l’option de recherche et la manière dont el</w:delText>
        </w:r>
        <w:r w:rsidR="00286F68" w:rsidDel="004C3811">
          <w:rPr>
            <w:rFonts w:asciiTheme="majorBidi" w:eastAsia="LMRoman10-Regular-Identity-H" w:hAnsiTheme="majorBidi" w:cstheme="majorBidi"/>
            <w:b/>
            <w:bCs/>
          </w:rPr>
          <w:delText>le peut être implémenté</w:delText>
        </w:r>
        <w:r w:rsidR="00111B6F" w:rsidDel="004C3811">
          <w:rPr>
            <w:rFonts w:asciiTheme="majorBidi" w:eastAsia="LMRoman10-Regular-Identity-H" w:hAnsiTheme="majorBidi" w:cstheme="majorBidi"/>
            <w:b/>
            <w:bCs/>
          </w:rPr>
          <w:delText>. A travers ce papier, nous allons commencer par la problématique, après on va mettre une classification initiale et une liste de toutes le options de recherche possible.</w:delText>
        </w:r>
      </w:del>
    </w:p>
    <w:p w:rsidR="00111B6F" w:rsidDel="004C3811" w:rsidRDefault="00111B6F" w:rsidP="00CC3710">
      <w:pPr>
        <w:rPr>
          <w:del w:id="26" w:author="Assem" w:date="2012-02-11T19:23:00Z"/>
          <w:rFonts w:asciiTheme="majorBidi" w:eastAsia="LMRoman10-Regular-Identity-H" w:hAnsiTheme="majorBidi" w:cstheme="majorBidi"/>
          <w:b/>
          <w:bCs/>
        </w:rPr>
      </w:pPr>
      <w:del w:id="27" w:author="Assem" w:date="2012-02-11T19:23:00Z">
        <w:r w:rsidDel="004C3811">
          <w:rPr>
            <w:rFonts w:asciiTheme="majorBidi" w:eastAsia="LMRoman10-Regular-Identity-H" w:hAnsiTheme="majorBidi" w:cstheme="majorBidi"/>
            <w:b/>
            <w:bCs/>
          </w:rPr>
          <w:delText>2. Problématique :</w:delText>
        </w:r>
      </w:del>
    </w:p>
    <w:p w:rsidR="00111B6F" w:rsidDel="004C3811" w:rsidRDefault="00111B6F" w:rsidP="00CC3710">
      <w:pPr>
        <w:rPr>
          <w:del w:id="28" w:author="Assem" w:date="2012-02-11T19:23:00Z"/>
          <w:rFonts w:asciiTheme="majorBidi" w:eastAsia="LMRoman10-Regular-Identity-H" w:hAnsiTheme="majorBidi" w:cstheme="majorBidi"/>
          <w:b/>
          <w:bCs/>
        </w:rPr>
      </w:pPr>
      <w:del w:id="29" w:author="Assem" w:date="2012-02-11T19:23:00Z">
        <w:r w:rsidRPr="00111B6F" w:rsidDel="004C3811">
          <w:rPr>
            <w:rFonts w:asciiTheme="majorBidi" w:eastAsia="LMRoman10-Regular-Identity-H" w:hAnsiTheme="majorBidi" w:cstheme="majorBidi"/>
            <w:b/>
            <w:bCs/>
          </w:rPr>
          <w:delText xml:space="preserve">Pour mettre en </w:delText>
        </w:r>
        <w:r w:rsidR="005F36FA" w:rsidRPr="00111B6F" w:rsidDel="004C3811">
          <w:rPr>
            <w:rFonts w:asciiTheme="majorBidi" w:eastAsia="LMRoman10-Regular-Identity-H" w:hAnsiTheme="majorBidi" w:cstheme="majorBidi"/>
            <w:b/>
            <w:bCs/>
          </w:rPr>
          <w:delText>évidence</w:delText>
        </w:r>
        <w:r w:rsidDel="004C3811">
          <w:rPr>
            <w:rFonts w:asciiTheme="majorBidi" w:eastAsia="LMRoman10-Regular-Identity-H" w:hAnsiTheme="majorBidi" w:cstheme="majorBidi"/>
            <w:b/>
            <w:bCs/>
          </w:rPr>
          <w:delText xml:space="preserve">la problématique de ce papier, on cite les défis auxquels est </w:delText>
        </w:r>
        <w:r w:rsidR="00176368" w:rsidDel="004C3811">
          <w:rPr>
            <w:rFonts w:asciiTheme="majorBidi" w:eastAsia="LMRoman10-Regular-Identity-H" w:hAnsiTheme="majorBidi" w:cstheme="majorBidi"/>
            <w:b/>
            <w:bCs/>
          </w:rPr>
          <w:delText>confrontée</w:delText>
        </w:r>
        <w:r w:rsidDel="004C3811">
          <w:rPr>
            <w:rFonts w:asciiTheme="majorBidi" w:eastAsia="LMRoman10-Regular-Identity-H" w:hAnsiTheme="majorBidi" w:cstheme="majorBidi"/>
            <w:b/>
            <w:bCs/>
          </w:rPr>
          <w:delText xml:space="preserve"> la recherche</w:delText>
        </w:r>
        <w:r w:rsidR="00176368" w:rsidDel="004C3811">
          <w:rPr>
            <w:rFonts w:asciiTheme="majorBidi" w:eastAsia="LMRoman10-Regular-Identity-H" w:hAnsiTheme="majorBidi" w:cstheme="majorBidi"/>
            <w:b/>
            <w:bCs/>
          </w:rPr>
          <w:delText xml:space="preserve"> dans leCoran</w:delText>
        </w:r>
        <w:r w:rsidDel="004C3811">
          <w:rPr>
            <w:rFonts w:asciiTheme="majorBidi" w:eastAsia="LMRoman10-Regular-Identity-H" w:hAnsiTheme="majorBidi" w:cstheme="majorBidi"/>
            <w:b/>
            <w:bCs/>
          </w:rPr>
          <w:delText> :</w:delText>
        </w:r>
      </w:del>
    </w:p>
    <w:p w:rsidR="00111B6F" w:rsidDel="004C3811" w:rsidRDefault="00111B6F" w:rsidP="00CC3710">
      <w:pPr>
        <w:rPr>
          <w:del w:id="30" w:author="Assem" w:date="2012-02-11T19:23:00Z"/>
          <w:rFonts w:asciiTheme="majorBidi" w:eastAsia="LMRoman10-Regular-Identity-H" w:hAnsiTheme="majorBidi" w:cstheme="majorBidi"/>
          <w:b/>
          <w:bCs/>
        </w:rPr>
      </w:pPr>
      <w:del w:id="31" w:author="Assem" w:date="2012-02-11T19:23:00Z">
        <w:r w:rsidDel="004C3811">
          <w:rPr>
            <w:rFonts w:asciiTheme="majorBidi" w:eastAsia="LMRoman10-Regular-Identity-H" w:hAnsiTheme="majorBidi" w:cstheme="majorBidi"/>
            <w:b/>
            <w:bCs/>
          </w:rPr>
          <w:tab/>
          <w:delText>-En premier, comme</w:delText>
        </w:r>
        <w:r w:rsidR="00176368" w:rsidDel="004C3811">
          <w:rPr>
            <w:rFonts w:asciiTheme="majorBidi" w:eastAsia="LMRoman10-Regular-Identity-H" w:hAnsiTheme="majorBidi" w:cstheme="majorBidi"/>
            <w:b/>
            <w:bCs/>
          </w:rPr>
          <w:delText xml:space="preserve"> un besoin de recherche générale.</w:delText>
        </w:r>
      </w:del>
    </w:p>
    <w:p w:rsidR="00111B6F" w:rsidDel="004C3811" w:rsidRDefault="00111B6F" w:rsidP="00CC3710">
      <w:pPr>
        <w:rPr>
          <w:del w:id="32" w:author="Assem" w:date="2012-02-11T19:23:00Z"/>
          <w:rFonts w:asciiTheme="majorBidi" w:eastAsia="LMRoman10-Regular-Identity-H" w:hAnsiTheme="majorBidi" w:cstheme="majorBidi"/>
          <w:b/>
          <w:bCs/>
        </w:rPr>
      </w:pPr>
      <w:del w:id="33" w:author="Assem" w:date="2012-02-11T19:23:00Z">
        <w:r w:rsidDel="004C3811">
          <w:rPr>
            <w:rFonts w:asciiTheme="majorBidi" w:eastAsia="LMRoman10-Regular-Identity-H" w:hAnsiTheme="majorBidi" w:cstheme="majorBidi"/>
            <w:b/>
            <w:bCs/>
          </w:rPr>
          <w:tab/>
          <w:delText>-</w:delText>
        </w:r>
        <w:r w:rsidR="00176368" w:rsidDel="004C3811">
          <w:rPr>
            <w:rFonts w:asciiTheme="majorBidi" w:eastAsia="LMRoman10-Regular-Identity-H" w:hAnsiTheme="majorBidi" w:cstheme="majorBidi"/>
            <w:b/>
            <w:bCs/>
          </w:rPr>
          <w:delText xml:space="preserve">Deuxièmement, comme un défi de recherche dans la langue arabe. </w:delText>
        </w:r>
      </w:del>
    </w:p>
    <w:p w:rsidR="00176368" w:rsidDel="004C3811" w:rsidRDefault="00176368" w:rsidP="00CC3710">
      <w:pPr>
        <w:rPr>
          <w:del w:id="34" w:author="Assem" w:date="2012-02-11T19:23:00Z"/>
          <w:rFonts w:asciiTheme="majorBidi" w:eastAsia="LMRoman10-Regular-Identity-H" w:hAnsiTheme="majorBidi" w:cstheme="majorBidi"/>
          <w:b/>
          <w:bCs/>
        </w:rPr>
      </w:pPr>
      <w:del w:id="35" w:author="Assem" w:date="2012-02-11T19:23:00Z">
        <w:r w:rsidDel="004C3811">
          <w:rPr>
            <w:rFonts w:asciiTheme="majorBidi" w:eastAsia="LMRoman10-Regular-Identity-H" w:hAnsiTheme="majorBidi" w:cstheme="majorBidi"/>
            <w:b/>
            <w:bCs/>
          </w:rPr>
          <w:tab/>
          <w:delText xml:space="preserve">-Troisièmement, le Coran est une source d’information spéciale. </w:delText>
        </w:r>
      </w:del>
    </w:p>
    <w:p w:rsidR="00286F68" w:rsidRPr="00286F68" w:rsidDel="004C3811" w:rsidRDefault="00176368" w:rsidP="00286F68">
      <w:pPr>
        <w:pStyle w:val="PrformatHTML"/>
        <w:rPr>
          <w:del w:id="36" w:author="Assem" w:date="2012-02-11T19:23:00Z"/>
          <w:color w:val="222222"/>
        </w:rPr>
      </w:pPr>
      <w:del w:id="37" w:author="Assem" w:date="2012-02-11T19:23:00Z">
        <w:r w:rsidDel="004C3811">
          <w:rPr>
            <w:rFonts w:asciiTheme="majorBidi" w:eastAsia="LMRoman10-Regular-Identity-H" w:hAnsiTheme="majorBidi" w:cstheme="majorBidi"/>
            <w:b/>
            <w:bCs/>
          </w:rPr>
          <w:delText>On commence par le premier point, la recherche dans le Coran a théoriquement les</w:delText>
        </w:r>
        <w:r w:rsidR="003B2852" w:rsidDel="004C3811">
          <w:rPr>
            <w:rFonts w:asciiTheme="majorBidi" w:eastAsia="LMRoman10-Regular-Identity-H" w:hAnsiTheme="majorBidi" w:cstheme="majorBidi"/>
            <w:b/>
            <w:bCs/>
          </w:rPr>
          <w:delText xml:space="preserve"> mêmes défis que la recherche dans</w:delText>
        </w:r>
        <w:r w:rsidDel="004C3811">
          <w:rPr>
            <w:rFonts w:asciiTheme="majorBidi" w:eastAsia="LMRoman10-Regular-Identity-H" w:hAnsiTheme="majorBidi" w:cstheme="majorBidi"/>
            <w:b/>
            <w:bCs/>
          </w:rPr>
          <w:delText xml:space="preserve"> tout autre</w:delText>
        </w:r>
        <w:r w:rsidR="00286F68" w:rsidDel="004C3811">
          <w:rPr>
            <w:rFonts w:asciiTheme="majorBidi" w:eastAsia="LMRoman10-Regular-Identity-H" w:hAnsiTheme="majorBidi" w:cstheme="majorBidi"/>
            <w:b/>
            <w:bCs/>
          </w:rPr>
          <w:delText>s</w:delText>
        </w:r>
        <w:r w:rsidR="003B2852" w:rsidDel="004C3811">
          <w:rPr>
            <w:rFonts w:asciiTheme="majorBidi" w:eastAsia="LMRoman10-Regular-Identity-H" w:hAnsiTheme="majorBidi" w:cstheme="majorBidi"/>
            <w:b/>
            <w:bCs/>
          </w:rPr>
          <w:delText xml:space="preserve"> type</w:delText>
        </w:r>
        <w:r w:rsidR="00286F68" w:rsidDel="004C3811">
          <w:rPr>
            <w:rFonts w:asciiTheme="majorBidi" w:eastAsia="LMRoman10-Regular-Identity-H" w:hAnsiTheme="majorBidi" w:cstheme="majorBidi"/>
            <w:b/>
            <w:bCs/>
          </w:rPr>
          <w:delText>s</w:delText>
        </w:r>
        <w:r w:rsidR="003B2852" w:rsidDel="004C3811">
          <w:rPr>
            <w:rFonts w:asciiTheme="majorBidi" w:eastAsia="LMRoman10-Regular-Identity-H" w:hAnsiTheme="majorBidi" w:cstheme="majorBidi"/>
            <w:b/>
            <w:bCs/>
          </w:rPr>
          <w:delText xml:space="preserve"> de</w:delText>
        </w:r>
        <w:r w:rsidDel="004C3811">
          <w:rPr>
            <w:rFonts w:asciiTheme="majorBidi" w:eastAsia="LMRoman10-Regular-Identity-H" w:hAnsiTheme="majorBidi" w:cstheme="majorBidi"/>
            <w:b/>
            <w:bCs/>
          </w:rPr>
          <w:delText xml:space="preserve"> document. La recherche dans les documents a évolué à travers plusieurs étapes. Au début, avant l’introduction des expressions régulières, la recherche était séquentielle basée sur des mots clés exactes. La recherche intégrale a été proposée pour dépasser les limitations de la recherche séquentielle dans les documents volumineux</w:delText>
        </w:r>
        <w:r w:rsidR="003B2852" w:rsidDel="004C3811">
          <w:rPr>
            <w:rFonts w:asciiTheme="majorBidi" w:eastAsia="LMRoman10-Regular-Identity-H" w:hAnsiTheme="majorBidi" w:cstheme="majorBidi"/>
            <w:b/>
            <w:bCs/>
          </w:rPr>
          <w:delText>. Elle introduit de nouveaux mécanismes pour l’analyse du texte incluant la t</w:delText>
        </w:r>
        <w:r w:rsidR="00286F68" w:rsidDel="004C3811">
          <w:rPr>
            <w:rFonts w:asciiTheme="majorBidi" w:eastAsia="LMRoman10-Regular-Identity-H" w:hAnsiTheme="majorBidi" w:cstheme="majorBidi"/>
            <w:b/>
            <w:bCs/>
          </w:rPr>
          <w:delText xml:space="preserve">okenisation,  normalisation, et </w:delText>
        </w:r>
        <w:r w:rsidR="00B1690D" w:rsidDel="004C3811">
          <w:rPr>
            <w:rFonts w:asciiTheme="majorBidi" w:eastAsia="LMRoman10-Regular-Identity-H" w:hAnsiTheme="majorBidi" w:cstheme="majorBidi"/>
            <w:b/>
            <w:bCs/>
          </w:rPr>
          <w:delText xml:space="preserve">le </w:delText>
        </w:r>
        <w:r w:rsidR="00286F68" w:rsidDel="004C3811">
          <w:rPr>
            <w:rFonts w:asciiTheme="majorBidi" w:eastAsia="LMRoman10-Regular-Identity-H" w:hAnsiTheme="majorBidi" w:cstheme="majorBidi"/>
            <w:b/>
            <w:bCs/>
          </w:rPr>
          <w:delText>stemming</w:delText>
        </w:r>
        <w:r w:rsidR="003B2852" w:rsidDel="004C3811">
          <w:rPr>
            <w:rFonts w:asciiTheme="majorBidi" w:eastAsia="LMRoman10-Regular-Identity-H" w:hAnsiTheme="majorBidi" w:cstheme="majorBidi"/>
            <w:b/>
            <w:bCs/>
          </w:rPr>
          <w:delText>… .L’affichage des statistiques est devenu une partie</w:delText>
        </w:r>
        <w:r w:rsidR="00286F68" w:rsidDel="004C3811">
          <w:rPr>
            <w:rFonts w:asciiTheme="majorBidi" w:eastAsia="LMRoman10-Regular-Identity-H" w:hAnsiTheme="majorBidi" w:cstheme="majorBidi"/>
            <w:b/>
            <w:bCs/>
          </w:rPr>
          <w:delText xml:space="preserve"> du processus de recherche, il</w:delText>
        </w:r>
        <w:r w:rsidR="003B2852" w:rsidDel="004C3811">
          <w:rPr>
            <w:rFonts w:asciiTheme="majorBidi" w:eastAsia="LMRoman10-Regular-Identity-H" w:hAnsiTheme="majorBidi" w:cstheme="majorBidi"/>
            <w:b/>
            <w:bCs/>
          </w:rPr>
          <w:delText xml:space="preserve"> contribue à l’amélioration de l’ordre des résultats et les suggestions. Après le web sémantique, la recherche se dirige</w:delText>
        </w:r>
        <w:r w:rsidR="00286F68" w:rsidDel="004C3811">
          <w:rPr>
            <w:rFonts w:asciiTheme="majorBidi" w:eastAsia="LMRoman10-Regular-Identity-H" w:hAnsiTheme="majorBidi" w:cstheme="majorBidi"/>
            <w:b/>
            <w:bCs/>
          </w:rPr>
          <w:delText xml:space="preserve"> vers une approche sémantique où</w:delText>
        </w:r>
        <w:r w:rsidR="003B2852" w:rsidDel="004C3811">
          <w:rPr>
            <w:rFonts w:asciiTheme="majorBidi" w:eastAsia="LMRoman10-Regular-Identity-H" w:hAnsiTheme="majorBidi" w:cstheme="majorBidi"/>
            <w:b/>
            <w:bCs/>
          </w:rPr>
          <w:delText xml:space="preserve"> l’évolution de la recherche dépend sur la compréhension des intentions du chercheur et du sens contextuel </w:delText>
        </w:r>
        <w:r w:rsidR="00286F68" w:rsidDel="004C3811">
          <w:rPr>
            <w:rFonts w:asciiTheme="majorBidi" w:eastAsia="LMRoman10-Regular-Identity-H" w:hAnsiTheme="majorBidi" w:cstheme="majorBidi"/>
            <w:b/>
            <w:bCs/>
          </w:rPr>
          <w:delText>du terme comme il apparait dans les espaces exploitable</w:delText>
        </w:r>
        <w:r w:rsidR="00B1690D" w:rsidDel="004C3811">
          <w:rPr>
            <w:rFonts w:asciiTheme="majorBidi" w:eastAsia="LMRoman10-Regular-Identity-H" w:hAnsiTheme="majorBidi" w:cstheme="majorBidi"/>
            <w:b/>
            <w:bCs/>
          </w:rPr>
          <w:delText>s</w:delText>
        </w:r>
        <w:r w:rsidR="00286F68" w:rsidDel="004C3811">
          <w:rPr>
            <w:rFonts w:asciiTheme="majorBidi" w:eastAsia="LMRoman10-Regular-Identity-H" w:hAnsiTheme="majorBidi" w:cstheme="majorBidi"/>
            <w:b/>
            <w:bCs/>
          </w:rPr>
          <w:delText xml:space="preserve"> de données pour générer les résultats les plus pertinents. </w:delText>
        </w:r>
      </w:del>
    </w:p>
    <w:p w:rsidR="00176368" w:rsidDel="004C3811" w:rsidRDefault="00176368" w:rsidP="00286F68">
      <w:pPr>
        <w:rPr>
          <w:del w:id="38" w:author="Assem" w:date="2012-02-11T19:23:00Z"/>
          <w:rFonts w:asciiTheme="majorBidi" w:eastAsia="LMRoman10-Regular-Identity-H" w:hAnsiTheme="majorBidi" w:cstheme="majorBidi"/>
          <w:b/>
          <w:bCs/>
          <w:color w:val="FF0000"/>
        </w:rPr>
      </w:pPr>
    </w:p>
    <w:p w:rsidR="00D66B72" w:rsidDel="004C3811" w:rsidRDefault="00286F68" w:rsidP="00476198">
      <w:pPr>
        <w:rPr>
          <w:del w:id="39" w:author="Assem" w:date="2012-02-11T19:23:00Z"/>
          <w:rFonts w:asciiTheme="majorBidi" w:eastAsia="LMRoman10-Regular-Identity-H" w:hAnsiTheme="majorBidi" w:cstheme="majorBidi"/>
          <w:b/>
          <w:bCs/>
          <w:color w:val="000000" w:themeColor="text1"/>
          <w:lang w:bidi="ar-DZ"/>
        </w:rPr>
      </w:pPr>
      <w:del w:id="40" w:author="Assem" w:date="2012-02-11T19:23:00Z">
        <w:r w:rsidDel="004C3811">
          <w:rPr>
            <w:rFonts w:asciiTheme="majorBidi" w:eastAsia="LMRoman10-Regular-Identity-H" w:hAnsiTheme="majorBidi" w:cstheme="majorBidi"/>
            <w:b/>
            <w:bCs/>
            <w:color w:val="000000" w:themeColor="text1"/>
          </w:rPr>
          <w:delText>Pour obtenir plus d’expérience utilisateur</w:delText>
        </w:r>
        <w:r w:rsidDel="004C3811">
          <w:rPr>
            <w:rFonts w:asciiTheme="majorBidi" w:eastAsia="LMRoman10-Regular-Identity-H" w:hAnsiTheme="majorBidi" w:cstheme="majorBidi"/>
            <w:b/>
            <w:bCs/>
            <w:color w:val="000000" w:themeColor="text1"/>
            <w:lang w:bidi="ar-DZ"/>
          </w:rPr>
          <w:delText xml:space="preserve"> les moteurs de recherche</w:delText>
        </w:r>
        <w:r w:rsidR="005F36FA" w:rsidDel="004C3811">
          <w:rPr>
            <w:rFonts w:asciiTheme="majorBidi" w:eastAsia="LMRoman10-Regular-Identity-H" w:hAnsiTheme="majorBidi" w:cstheme="majorBidi"/>
            <w:b/>
            <w:bCs/>
            <w:color w:val="000000" w:themeColor="text1"/>
            <w:lang w:bidi="ar-DZ"/>
          </w:rPr>
          <w:delText xml:space="preserve"> essayent d’évoluer leur manière d’afficher et trier  les résultats en se basant sur leur pertinence dans les documents,  plusieurs options de tri, </w:delText>
        </w:r>
        <w:r w:rsidR="00D66B72" w:rsidDel="004C3811">
          <w:rPr>
            <w:rFonts w:asciiTheme="majorBidi" w:eastAsia="LMRoman10-Regular-Identity-H" w:hAnsiTheme="majorBidi" w:cstheme="majorBidi"/>
            <w:b/>
            <w:bCs/>
            <w:color w:val="000000" w:themeColor="text1"/>
            <w:lang w:bidi="ar-DZ"/>
          </w:rPr>
          <w:delText>la mise en évidence des mots clés, pagination, filtrage et l’expansion. En outre, améliorer  les entrées de la recherche en introduisant différentes méthodes com</w:delText>
        </w:r>
        <w:r w:rsidDel="004C3811">
          <w:rPr>
            <w:rFonts w:asciiTheme="majorBidi" w:eastAsia="LMRoman10-Regular-Identity-H" w:hAnsiTheme="majorBidi" w:cstheme="majorBidi"/>
            <w:b/>
            <w:bCs/>
            <w:color w:val="000000" w:themeColor="text1"/>
            <w:lang w:bidi="ar-DZ"/>
          </w:rPr>
          <w:delText xml:space="preserve">me par exemple : entrée vocale </w:delText>
        </w:r>
        <w:r w:rsidR="00D66B72" w:rsidDel="004C3811">
          <w:rPr>
            <w:rFonts w:asciiTheme="majorBidi" w:eastAsia="LMRoman10-Regular-Identity-H" w:hAnsiTheme="majorBidi" w:cstheme="majorBidi"/>
            <w:b/>
            <w:bCs/>
            <w:color w:val="000000" w:themeColor="text1"/>
            <w:lang w:bidi="ar-DZ"/>
          </w:rPr>
          <w:delText xml:space="preserve">et la suggestion d’autres mots clés, Jusqu'à présent ces options ne sont pas implémentées pour rechercher dans le Coran. Et beaucoup d’entre eux </w:delText>
        </w:r>
        <w:r w:rsidR="00284E43" w:rsidDel="004C3811">
          <w:rPr>
            <w:rFonts w:asciiTheme="majorBidi" w:eastAsia="LMRoman10-Regular-Identity-H" w:hAnsiTheme="majorBidi" w:cstheme="majorBidi"/>
            <w:b/>
            <w:bCs/>
            <w:color w:val="000000" w:themeColor="text1"/>
            <w:lang w:bidi="ar-DZ"/>
          </w:rPr>
          <w:delText>ont besoins d’être personnalisé</w:delText>
        </w:r>
        <w:r w:rsidR="00D66B72" w:rsidDel="004C3811">
          <w:rPr>
            <w:rFonts w:asciiTheme="majorBidi" w:eastAsia="LMRoman10-Regular-Identity-H" w:hAnsiTheme="majorBidi" w:cstheme="majorBidi"/>
            <w:b/>
            <w:bCs/>
            <w:color w:val="000000" w:themeColor="text1"/>
            <w:lang w:bidi="ar-DZ"/>
          </w:rPr>
          <w:delText xml:space="preserve"> aux propriétés de la langue Arabe.    </w:delText>
        </w:r>
      </w:del>
    </w:p>
    <w:p w:rsidR="00D66B72" w:rsidDel="004C3811" w:rsidRDefault="00D66B72" w:rsidP="00CC3710">
      <w:pPr>
        <w:rPr>
          <w:del w:id="41" w:author="Assem" w:date="2012-02-11T19:23:00Z"/>
          <w:rFonts w:asciiTheme="majorBidi" w:eastAsia="LMRoman10-Regular-Identity-H" w:hAnsiTheme="majorBidi" w:cstheme="majorBidi"/>
          <w:b/>
          <w:bCs/>
          <w:color w:val="000000" w:themeColor="text1"/>
        </w:rPr>
      </w:pPr>
      <w:del w:id="42" w:author="Assem" w:date="2012-02-11T19:23:00Z">
        <w:r w:rsidDel="004C3811">
          <w:rPr>
            <w:rFonts w:asciiTheme="majorBidi" w:eastAsia="LMRoman10-Regular-Identity-H" w:hAnsiTheme="majorBidi" w:cstheme="majorBidi"/>
            <w:b/>
            <w:bCs/>
            <w:color w:val="000000" w:themeColor="text1"/>
            <w:lang w:bidi="ar-DZ"/>
          </w:rPr>
          <w:delText>Deuxièmement, la langue du Coran est considérée comme  l’arabe classique</w:delText>
        </w:r>
        <w:r w:rsidR="00F7165D" w:rsidDel="004C3811">
          <w:rPr>
            <w:rFonts w:asciiTheme="majorBidi" w:eastAsia="LMRoman10-Regular-Identity-H" w:hAnsiTheme="majorBidi" w:cstheme="majorBidi"/>
            <w:b/>
            <w:bCs/>
            <w:color w:val="000000" w:themeColor="text1"/>
            <w:lang w:bidi="ar-DZ"/>
          </w:rPr>
          <w:delText>. L’Arabe est une langue différente à cause de sa morphologie et son orthographe, et cela doit être pris en considération dans les phases d’analyse</w:delText>
        </w:r>
        <w:r w:rsidR="00FB1848" w:rsidDel="004C3811">
          <w:rPr>
            <w:rFonts w:asciiTheme="majorBidi" w:eastAsia="LMRoman10-Regular-Identity-H" w:hAnsiTheme="majorBidi" w:cstheme="majorBidi"/>
            <w:b/>
            <w:bCs/>
            <w:color w:val="000000" w:themeColor="text1"/>
            <w:lang w:bidi="ar-DZ"/>
          </w:rPr>
          <w:delText xml:space="preserve"> du texte. Par exemple, la form</w:delText>
        </w:r>
        <w:r w:rsidR="00286F68" w:rsidDel="004C3811">
          <w:rPr>
            <w:rFonts w:asciiTheme="majorBidi" w:eastAsia="LMRoman10-Regular-Identity-H" w:hAnsiTheme="majorBidi" w:cstheme="majorBidi"/>
            <w:b/>
            <w:bCs/>
            <w:color w:val="000000" w:themeColor="text1"/>
            <w:lang w:bidi="ar-DZ"/>
          </w:rPr>
          <w:delText>e</w:delText>
        </w:r>
        <w:r w:rsidR="00F7165D" w:rsidDel="004C3811">
          <w:rPr>
            <w:rFonts w:asciiTheme="majorBidi" w:eastAsia="LMRoman10-Regular-Identity-H" w:hAnsiTheme="majorBidi" w:cstheme="majorBidi"/>
            <w:b/>
            <w:bCs/>
            <w:color w:val="000000" w:themeColor="text1"/>
            <w:lang w:bidi="ar-DZ"/>
          </w:rPr>
          <w:delText xml:space="preserve"> des lettres (spécialement al Hamza </w:delText>
        </w:r>
        <w:r w:rsidR="00F7165D" w:rsidRPr="00F7165D" w:rsidDel="004C3811">
          <w:rPr>
            <w:rFonts w:asciiTheme="majorBidi" w:eastAsia="LMRoman10-Regular-Identity-H" w:hAnsiTheme="majorBidi" w:cstheme="majorBidi"/>
            <w:b/>
            <w:bCs/>
          </w:rPr>
          <w:delText xml:space="preserve">– </w:delText>
        </w:r>
        <w:r w:rsidR="00F7165D" w:rsidRPr="00F7165D" w:rsidDel="004C3811">
          <w:rPr>
            <w:rFonts w:asciiTheme="majorBidi" w:eastAsia="LMRoman10-Regular-Identity-H" w:hAnsiTheme="majorBidi" w:cstheme="majorBidi"/>
            <w:b/>
            <w:bCs/>
            <w:rtl/>
          </w:rPr>
          <w:delText>ء</w:delText>
        </w:r>
        <w:r w:rsidR="00F7165D" w:rsidRPr="00F7165D" w:rsidDel="004C3811">
          <w:rPr>
            <w:rFonts w:asciiTheme="majorBidi" w:eastAsia="LMRoman10-Regular-Identity-H" w:hAnsiTheme="majorBidi" w:cstheme="majorBidi"/>
            <w:b/>
            <w:bCs/>
          </w:rPr>
          <w:delText xml:space="preserve">-), la </w:delText>
        </w:r>
        <w:r w:rsidR="00476198" w:rsidDel="004C3811">
          <w:rPr>
            <w:rFonts w:asciiTheme="majorBidi" w:eastAsia="LMRoman10-Regular-Identity-H" w:hAnsiTheme="majorBidi" w:cstheme="majorBidi"/>
            <w:b/>
            <w:bCs/>
          </w:rPr>
          <w:delText>vocalis</w:delText>
        </w:r>
        <w:r w:rsidR="00F7165D" w:rsidRPr="00F7165D" w:rsidDel="004C3811">
          <w:rPr>
            <w:rFonts w:asciiTheme="majorBidi" w:eastAsia="LMRoman10-Regular-Identity-H" w:hAnsiTheme="majorBidi" w:cstheme="majorBidi"/>
            <w:b/>
            <w:bCs/>
          </w:rPr>
          <w:delText>ation</w:delText>
        </w:r>
        <w:r w:rsidR="00286F68" w:rsidDel="004C3811">
          <w:rPr>
            <w:rFonts w:asciiTheme="majorBidi" w:eastAsia="LMRoman10-Regular-Identity-H" w:hAnsiTheme="majorBidi" w:cstheme="majorBidi"/>
            <w:b/>
            <w:bCs/>
          </w:rPr>
          <w:delText>, les différents degrés de stemming</w:delText>
        </w:r>
        <w:r w:rsidR="00F7165D" w:rsidRPr="00F7165D" w:rsidDel="004C3811">
          <w:rPr>
            <w:rFonts w:asciiTheme="majorBidi" w:eastAsia="LMRoman10-Regular-Identity-H" w:hAnsiTheme="majorBidi" w:cstheme="majorBidi"/>
            <w:b/>
            <w:bCs/>
            <w:color w:val="000000" w:themeColor="text1"/>
          </w:rPr>
          <w:delText xml:space="preserve">et les types de </w:delText>
        </w:r>
        <w:r w:rsidR="00476198" w:rsidRPr="00F7165D" w:rsidDel="004C3811">
          <w:rPr>
            <w:rFonts w:asciiTheme="majorBidi" w:eastAsia="LMRoman10-Regular-Identity-H" w:hAnsiTheme="majorBidi" w:cstheme="majorBidi"/>
            <w:b/>
            <w:bCs/>
            <w:color w:val="000000" w:themeColor="text1"/>
          </w:rPr>
          <w:delText>dérivations</w:delText>
        </w:r>
        <w:r w:rsidR="00F7165D" w:rsidRPr="00F7165D" w:rsidDel="004C3811">
          <w:rPr>
            <w:rFonts w:asciiTheme="majorBidi" w:eastAsia="LMRoman10-Regular-Identity-H" w:hAnsiTheme="majorBidi" w:cstheme="majorBidi"/>
            <w:b/>
            <w:bCs/>
            <w:color w:val="000000" w:themeColor="text1"/>
          </w:rPr>
          <w:delText xml:space="preserve"> … </w:delText>
        </w:r>
      </w:del>
    </w:p>
    <w:p w:rsidR="00E432AC" w:rsidDel="004C3811" w:rsidRDefault="00E432AC" w:rsidP="003C1294">
      <w:pPr>
        <w:rPr>
          <w:del w:id="43" w:author="Assem" w:date="2012-02-11T19:23:00Z"/>
          <w:rFonts w:asciiTheme="majorBidi" w:eastAsia="LMRoman10-Regular-Identity-H" w:hAnsiTheme="majorBidi" w:cstheme="majorBidi"/>
          <w:b/>
          <w:bCs/>
          <w:color w:val="000000" w:themeColor="text1"/>
        </w:rPr>
      </w:pPr>
      <w:del w:id="44" w:author="Assem" w:date="2012-02-11T19:23:00Z">
        <w:r w:rsidDel="004C3811">
          <w:rPr>
            <w:rFonts w:asciiTheme="majorBidi" w:eastAsia="LMRoman10-Regular-Identity-H" w:hAnsiTheme="majorBidi" w:cstheme="majorBidi"/>
            <w:b/>
            <w:bCs/>
            <w:color w:val="000000" w:themeColor="text1"/>
          </w:rPr>
          <w:delText xml:space="preserve">Par exemple : les expressions régulières représentent mal les lettres arabes tant que les diacritiques de vocalisations </w:delText>
        </w:r>
        <w:r w:rsidR="003C1294" w:rsidDel="004C3811">
          <w:rPr>
            <w:rFonts w:asciiTheme="majorBidi" w:eastAsia="LMRoman10-Regular-Identity-H" w:hAnsiTheme="majorBidi" w:cstheme="majorBidi"/>
            <w:b/>
            <w:bCs/>
            <w:color w:val="000000" w:themeColor="text1"/>
          </w:rPr>
          <w:delText>ne sont pas distinctes des lettres. L’absence de la vocalisation entraine quelques ambiguïtés dans la compréhension des mots :</w:delText>
        </w:r>
      </w:del>
    </w:p>
    <w:p w:rsidR="003C1294" w:rsidDel="004C3811" w:rsidRDefault="003C1294" w:rsidP="003C1294">
      <w:pPr>
        <w:autoSpaceDE w:val="0"/>
        <w:autoSpaceDN w:val="0"/>
        <w:adjustRightInd w:val="0"/>
        <w:spacing w:after="0" w:line="240" w:lineRule="auto"/>
        <w:rPr>
          <w:del w:id="45" w:author="Assem" w:date="2012-02-11T19:23:00Z"/>
          <w:rFonts w:ascii="CMSY7" w:hAnsi="CMSY7" w:cs="CMSY7"/>
          <w:i/>
          <w:iCs/>
          <w:sz w:val="14"/>
          <w:szCs w:val="14"/>
        </w:rPr>
      </w:pPr>
      <w:del w:id="46" w:author="Assem" w:date="2012-02-11T19:23:00Z">
        <w:r w:rsidDel="004C3811">
          <w:rPr>
            <w:rFonts w:ascii="Scheherazade" w:cs="Scheherazade" w:hint="cs"/>
            <w:sz w:val="30"/>
            <w:szCs w:val="30"/>
            <w:rtl/>
          </w:rPr>
          <w:delText>الملك؟المَلَك</w:delText>
        </w:r>
        <w:r w:rsidDel="004C3811">
          <w:rPr>
            <w:rFonts w:ascii="Scheherazade" w:cs="Scheherazade"/>
            <w:sz w:val="30"/>
            <w:szCs w:val="30"/>
          </w:rPr>
          <w:delText xml:space="preserve">, </w:delText>
        </w:r>
        <w:r w:rsidDel="004C3811">
          <w:rPr>
            <w:rFonts w:ascii="Scheherazade" w:cs="Scheherazade" w:hint="cs"/>
            <w:sz w:val="30"/>
            <w:szCs w:val="30"/>
            <w:rtl/>
          </w:rPr>
          <w:delText>المَلِك،المُلْك</w:delText>
        </w:r>
        <w:r w:rsidDel="004C3811">
          <w:rPr>
            <w:rFonts w:ascii="CMSY7" w:hAnsi="CMSY7" w:cs="CMSY7"/>
            <w:i/>
            <w:iCs/>
            <w:sz w:val="14"/>
            <w:szCs w:val="14"/>
          </w:rPr>
          <w:delText>_</w:delText>
        </w:r>
      </w:del>
    </w:p>
    <w:p w:rsidR="003C1294" w:rsidDel="004C3811" w:rsidRDefault="003C1294" w:rsidP="003C1294">
      <w:pPr>
        <w:autoSpaceDE w:val="0"/>
        <w:autoSpaceDN w:val="0"/>
        <w:adjustRightInd w:val="0"/>
        <w:spacing w:after="0" w:line="240" w:lineRule="auto"/>
        <w:rPr>
          <w:del w:id="47" w:author="Assem" w:date="2012-02-11T19:23:00Z"/>
          <w:rFonts w:ascii="CMSY7" w:hAnsi="CMSY7" w:cs="CMSY7"/>
          <w:i/>
          <w:iCs/>
          <w:sz w:val="14"/>
          <w:szCs w:val="14"/>
        </w:rPr>
      </w:pPr>
      <w:del w:id="48" w:author="Assem" w:date="2012-02-11T19:23:00Z">
        <w:r w:rsidDel="004C3811">
          <w:rPr>
            <w:rFonts w:ascii="Scheherazade" w:cs="Scheherazade" w:hint="cs"/>
            <w:sz w:val="30"/>
            <w:szCs w:val="30"/>
            <w:rtl/>
          </w:rPr>
          <w:delText>وعد؟وَعَدَ،وَ</w:delText>
        </w:r>
        <w:r w:rsidDel="004C3811">
          <w:rPr>
            <w:rFonts w:ascii="Scheherazade" w:cs="Scheherazade"/>
            <w:sz w:val="30"/>
            <w:szCs w:val="30"/>
          </w:rPr>
          <w:delText>+</w:delText>
        </w:r>
        <w:r w:rsidDel="004C3811">
          <w:rPr>
            <w:rFonts w:ascii="Scheherazade" w:cs="Scheherazade" w:hint="cs"/>
            <w:sz w:val="30"/>
            <w:szCs w:val="30"/>
            <w:rtl/>
          </w:rPr>
          <w:delText>عَدَّ</w:delText>
        </w:r>
        <w:r w:rsidDel="004C3811">
          <w:rPr>
            <w:rFonts w:ascii="CMSY7" w:hAnsi="CMSY7" w:cs="CMSY7"/>
            <w:i/>
            <w:iCs/>
            <w:sz w:val="14"/>
            <w:szCs w:val="14"/>
          </w:rPr>
          <w:delText>_</w:delText>
        </w:r>
      </w:del>
    </w:p>
    <w:p w:rsidR="00F7165D" w:rsidDel="004C3811" w:rsidRDefault="003C1294" w:rsidP="003C1294">
      <w:pPr>
        <w:rPr>
          <w:del w:id="49" w:author="Assem" w:date="2012-02-11T19:23:00Z"/>
          <w:rFonts w:ascii="CMSY7" w:hAnsi="CMSY7" w:cs="CMSY7"/>
          <w:i/>
          <w:iCs/>
          <w:sz w:val="14"/>
          <w:szCs w:val="14"/>
        </w:rPr>
      </w:pPr>
      <w:del w:id="50" w:author="Assem" w:date="2012-02-11T19:23:00Z">
        <w:r w:rsidDel="004C3811">
          <w:rPr>
            <w:rFonts w:ascii="Scheherazade" w:cs="Scheherazade" w:hint="cs"/>
            <w:sz w:val="30"/>
            <w:szCs w:val="30"/>
            <w:rtl/>
          </w:rPr>
          <w:delText>وله؟وَلَه،وَلِّ</w:delText>
        </w:r>
        <w:r w:rsidDel="004C3811">
          <w:rPr>
            <w:rFonts w:ascii="Scheherazade" w:cs="Scheherazade"/>
            <w:sz w:val="30"/>
            <w:szCs w:val="30"/>
          </w:rPr>
          <w:delText>+</w:delText>
        </w:r>
        <w:r w:rsidDel="004C3811">
          <w:rPr>
            <w:rFonts w:ascii="Scheherazade" w:cs="Scheherazade" w:hint="cs"/>
            <w:sz w:val="30"/>
            <w:szCs w:val="30"/>
            <w:rtl/>
          </w:rPr>
          <w:delText>ه،وَ</w:delText>
        </w:r>
        <w:r w:rsidDel="004C3811">
          <w:rPr>
            <w:rFonts w:ascii="Scheherazade" w:cs="Scheherazade"/>
            <w:sz w:val="30"/>
            <w:szCs w:val="30"/>
          </w:rPr>
          <w:delText>+</w:delText>
        </w:r>
        <w:r w:rsidDel="004C3811">
          <w:rPr>
            <w:rFonts w:ascii="Scheherazade" w:cs="Scheherazade" w:hint="cs"/>
            <w:sz w:val="30"/>
            <w:szCs w:val="30"/>
            <w:rtl/>
          </w:rPr>
          <w:delText>لَ</w:delText>
        </w:r>
        <w:r w:rsidDel="004C3811">
          <w:rPr>
            <w:rFonts w:ascii="Scheherazade" w:cs="Scheherazade"/>
            <w:sz w:val="30"/>
            <w:szCs w:val="30"/>
          </w:rPr>
          <w:delText>+</w:delText>
        </w:r>
        <w:r w:rsidDel="004C3811">
          <w:rPr>
            <w:rFonts w:ascii="Scheherazade" w:cs="Scheherazade" w:hint="cs"/>
            <w:sz w:val="30"/>
            <w:szCs w:val="30"/>
            <w:rtl/>
          </w:rPr>
          <w:delText>هُ</w:delText>
        </w:r>
        <w:r w:rsidDel="004C3811">
          <w:rPr>
            <w:rFonts w:ascii="CMSY7" w:hAnsi="CMSY7" w:cs="CMSY7"/>
            <w:i/>
            <w:iCs/>
            <w:sz w:val="14"/>
            <w:szCs w:val="14"/>
          </w:rPr>
          <w:delText>_</w:delText>
        </w:r>
      </w:del>
    </w:p>
    <w:p w:rsidR="003C1294" w:rsidDel="004C3811" w:rsidRDefault="00B32F6F" w:rsidP="00B32F6F">
      <w:pPr>
        <w:rPr>
          <w:del w:id="51" w:author="Assem" w:date="2012-02-11T19:23:00Z"/>
          <w:rFonts w:asciiTheme="majorBidi" w:hAnsiTheme="majorBidi" w:cstheme="majorBidi"/>
          <w:b/>
          <w:bCs/>
        </w:rPr>
      </w:pPr>
      <w:del w:id="52" w:author="Assem" w:date="2012-02-11T19:23:00Z">
        <w:r w:rsidDel="004C3811">
          <w:rPr>
            <w:rFonts w:asciiTheme="majorBidi" w:hAnsiTheme="majorBidi" w:cstheme="majorBidi"/>
            <w:b/>
            <w:bCs/>
          </w:rPr>
          <w:delText>Essayer de résoudre ces problèmes comme des problèmes génériques de la langue Arabe</w:delText>
        </w:r>
        <w:r w:rsidR="00B1690D" w:rsidDel="004C3811">
          <w:rPr>
            <w:rFonts w:asciiTheme="majorBidi" w:hAnsiTheme="majorBidi" w:cstheme="majorBidi"/>
            <w:b/>
            <w:bCs/>
          </w:rPr>
          <w:delText xml:space="preserve"> est vraiment difficile</w:delText>
        </w:r>
        <w:r w:rsidR="00735928" w:rsidDel="004C3811">
          <w:rPr>
            <w:rFonts w:asciiTheme="majorBidi" w:hAnsiTheme="majorBidi" w:cstheme="majorBidi"/>
            <w:b/>
            <w:bCs/>
          </w:rPr>
          <w:delText>parce que la langue A</w:delText>
        </w:r>
        <w:r w:rsidR="003C1294" w:rsidDel="004C3811">
          <w:rPr>
            <w:rFonts w:asciiTheme="majorBidi" w:hAnsiTheme="majorBidi" w:cstheme="majorBidi"/>
            <w:b/>
            <w:bCs/>
          </w:rPr>
          <w:delText>rabe n’a pas assez de ressources linguistiques pour constru</w:delText>
        </w:r>
        <w:r w:rsidR="00735928" w:rsidDel="004C3811">
          <w:rPr>
            <w:rFonts w:asciiTheme="majorBidi" w:hAnsiTheme="majorBidi" w:cstheme="majorBidi"/>
            <w:b/>
            <w:bCs/>
          </w:rPr>
          <w:delText>ire des</w:delText>
        </w:r>
        <w:r w:rsidR="003C1294" w:rsidDel="004C3811">
          <w:rPr>
            <w:rFonts w:asciiTheme="majorBidi" w:hAnsiTheme="majorBidi" w:cstheme="majorBidi"/>
            <w:b/>
            <w:bCs/>
          </w:rPr>
          <w:delText xml:space="preserve"> analyseur</w:delText>
        </w:r>
        <w:r w:rsidR="00735928" w:rsidDel="004C3811">
          <w:rPr>
            <w:rFonts w:asciiTheme="majorBidi" w:hAnsiTheme="majorBidi" w:cstheme="majorBidi"/>
            <w:b/>
            <w:bCs/>
          </w:rPr>
          <w:delText>s lexicaux</w:delText>
        </w:r>
        <w:r w:rsidR="003C1294" w:rsidDel="004C3811">
          <w:rPr>
            <w:rFonts w:asciiTheme="majorBidi" w:hAnsiTheme="majorBidi" w:cstheme="majorBidi"/>
            <w:b/>
            <w:bCs/>
          </w:rPr>
          <w:delText xml:space="preserve"> rigoureux</w:delText>
        </w:r>
        <w:r w:rsidR="00735928" w:rsidDel="004C3811">
          <w:rPr>
            <w:rFonts w:asciiTheme="majorBidi" w:hAnsiTheme="majorBidi" w:cstheme="majorBidi"/>
            <w:b/>
            <w:bCs/>
          </w:rPr>
          <w:delText xml:space="preserve">. D’une autre part le Coran a un nombre limité de mots et cela veut dire que c’est possible d’écrire des indexes morphologiques et les utiliser au lieu des analyseurs lexicaux. Finalement, on expliquera dans ce point </w:delText>
        </w:r>
        <w:r w:rsidR="00B1690D" w:rsidDel="004C3811">
          <w:rPr>
            <w:rFonts w:asciiTheme="majorBidi" w:hAnsiTheme="majorBidi" w:cstheme="majorBidi"/>
            <w:b/>
            <w:bCs/>
          </w:rPr>
          <w:delText>quel</w:delText>
        </w:r>
        <w:r w:rsidR="00735928" w:rsidDel="004C3811">
          <w:rPr>
            <w:rFonts w:asciiTheme="majorBidi" w:hAnsiTheme="majorBidi" w:cstheme="majorBidi"/>
            <w:b/>
            <w:bCs/>
          </w:rPr>
          <w:delText>s sont les défis qui font face à la recherche dus aux caractéristiques particulières du Coran</w:delText>
        </w:r>
        <w:r w:rsidR="009D1D1C" w:rsidDel="004C3811">
          <w:rPr>
            <w:rFonts w:asciiTheme="majorBidi" w:hAnsiTheme="majorBidi" w:cstheme="majorBidi"/>
            <w:b/>
            <w:bCs/>
          </w:rPr>
          <w:delText>.</w:delText>
        </w:r>
      </w:del>
    </w:p>
    <w:p w:rsidR="009D1D1C" w:rsidDel="004C3811" w:rsidRDefault="009D1D1C" w:rsidP="00B7575E">
      <w:pPr>
        <w:rPr>
          <w:del w:id="53" w:author="Assem" w:date="2012-02-11T19:23:00Z"/>
          <w:rFonts w:asciiTheme="majorBidi" w:hAnsiTheme="majorBidi" w:cstheme="majorBidi"/>
          <w:b/>
          <w:bCs/>
          <w:lang w:bidi="ar-DZ"/>
        </w:rPr>
      </w:pPr>
      <w:del w:id="54" w:author="Assem" w:date="2012-02-11T19:23:00Z">
        <w:r w:rsidDel="004C3811">
          <w:rPr>
            <w:rFonts w:asciiTheme="majorBidi" w:hAnsiTheme="majorBidi" w:cstheme="majorBidi"/>
            <w:b/>
            <w:bCs/>
          </w:rPr>
          <w:delText xml:space="preserve">El-Mus-haf, le livre du Coran, est écrit en scripte Ottoman. Ce dernier est plein de marques de récitation et quelques mots sont prononcés d’une manière différente. Par exemple, le mot </w:delText>
        </w:r>
        <w:r w:rsidDel="004C3811">
          <w:rPr>
            <w:rFonts w:asciiTheme="majorBidi" w:hAnsiTheme="majorBidi" w:cstheme="majorBidi" w:hint="cs"/>
            <w:b/>
            <w:bCs/>
            <w:rtl/>
          </w:rPr>
          <w:delText>"بسطة"</w:delText>
        </w:r>
        <w:r w:rsidDel="004C3811">
          <w:rPr>
            <w:rFonts w:asciiTheme="majorBidi" w:hAnsiTheme="majorBidi" w:cstheme="majorBidi"/>
            <w:b/>
            <w:bCs/>
          </w:rPr>
          <w:delText xml:space="preserve"> est </w:delText>
        </w:r>
        <w:r w:rsidR="00B7575E" w:rsidRPr="00B7575E" w:rsidDel="004C3811">
          <w:rPr>
            <w:rFonts w:asciiTheme="majorBidi" w:hAnsiTheme="majorBidi" w:cstheme="majorBidi"/>
            <w:b/>
            <w:bCs/>
          </w:rPr>
          <w:delText>orthographié</w:delText>
        </w:r>
        <w:r w:rsidDel="004C3811">
          <w:rPr>
            <w:rFonts w:asciiTheme="majorBidi" w:hAnsiTheme="majorBidi" w:cstheme="majorBidi"/>
            <w:b/>
            <w:bCs/>
          </w:rPr>
          <w:delText xml:space="preserve"> </w:delText>
        </w:r>
        <w:r w:rsidDel="004C3811">
          <w:rPr>
            <w:rFonts w:asciiTheme="majorBidi" w:hAnsiTheme="majorBidi" w:cstheme="majorBidi" w:hint="cs"/>
            <w:b/>
            <w:bCs/>
            <w:rtl/>
            <w:lang w:bidi="ar-DZ"/>
          </w:rPr>
          <w:delText xml:space="preserve"> "</w:delText>
        </w:r>
        <w:r w:rsidR="00B1690D" w:rsidDel="004C3811">
          <w:rPr>
            <w:rFonts w:asciiTheme="majorBidi" w:hAnsiTheme="majorBidi" w:cstheme="majorBidi" w:hint="cs"/>
            <w:b/>
            <w:bCs/>
            <w:rtl/>
            <w:lang w:bidi="ar-DZ"/>
          </w:rPr>
          <w:delText>بص</w:delText>
        </w:r>
        <w:r w:rsidDel="004C3811">
          <w:rPr>
            <w:rFonts w:asciiTheme="majorBidi" w:hAnsiTheme="majorBidi" w:cstheme="majorBidi" w:hint="cs"/>
            <w:b/>
            <w:bCs/>
            <w:rtl/>
            <w:lang w:bidi="ar-DZ"/>
          </w:rPr>
          <w:delText xml:space="preserve">طة" </w:delText>
        </w:r>
        <w:r w:rsidDel="004C3811">
          <w:rPr>
            <w:rFonts w:asciiTheme="majorBidi" w:hAnsiTheme="majorBidi" w:cstheme="majorBidi"/>
            <w:b/>
            <w:bCs/>
            <w:lang w:bidi="ar-DZ"/>
          </w:rPr>
          <w:delText>.On doit</w:delText>
        </w:r>
        <w:r w:rsidR="005B3E7B" w:rsidDel="004C3811">
          <w:rPr>
            <w:rFonts w:asciiTheme="majorBidi" w:hAnsiTheme="majorBidi" w:cstheme="majorBidi"/>
            <w:b/>
            <w:bCs/>
            <w:lang w:bidi="ar-DZ"/>
          </w:rPr>
          <w:delText xml:space="preserve"> prendre en considération les spécifications du scripte Ottoman dans les phases d’analyse du texte : normalisation, stemming. Le coran est str</w:delText>
        </w:r>
        <w:r w:rsidR="00B1690D" w:rsidDel="004C3811">
          <w:rPr>
            <w:rFonts w:asciiTheme="majorBidi" w:hAnsiTheme="majorBidi" w:cstheme="majorBidi"/>
            <w:b/>
            <w:bCs/>
            <w:lang w:bidi="ar-DZ"/>
          </w:rPr>
          <w:delText>ucturé en plusieurs niveaux analytiques</w:delText>
        </w:r>
        <w:r w:rsidR="005B3E7B" w:rsidDel="004C3811">
          <w:rPr>
            <w:rFonts w:asciiTheme="majorBidi" w:hAnsiTheme="majorBidi" w:cstheme="majorBidi"/>
            <w:b/>
            <w:bCs/>
            <w:lang w:bidi="ar-DZ"/>
          </w:rPr>
          <w:delText xml:space="preserve"> [2] :</w:delText>
        </w:r>
      </w:del>
    </w:p>
    <w:p w:rsidR="005B3E7B" w:rsidDel="004C3811" w:rsidRDefault="005B3E7B" w:rsidP="005B3E7B">
      <w:pPr>
        <w:pStyle w:val="Paragraphedeliste"/>
        <w:numPr>
          <w:ilvl w:val="0"/>
          <w:numId w:val="1"/>
        </w:numPr>
        <w:rPr>
          <w:del w:id="55" w:author="Assem" w:date="2012-02-11T19:23:00Z"/>
          <w:rFonts w:asciiTheme="majorBidi" w:hAnsiTheme="majorBidi" w:cstheme="majorBidi"/>
          <w:b/>
          <w:bCs/>
          <w:lang w:bidi="ar-DZ"/>
        </w:rPr>
      </w:pPr>
      <w:del w:id="56" w:author="Assem" w:date="2012-02-11T19:23:00Z">
        <w:r w:rsidDel="004C3811">
          <w:rPr>
            <w:rFonts w:asciiTheme="majorBidi" w:hAnsiTheme="majorBidi" w:cstheme="majorBidi"/>
            <w:b/>
            <w:bCs/>
            <w:lang w:bidi="ar-DZ"/>
          </w:rPr>
          <w:delText>La structure principale : Soura, Aya, mot, lettre.</w:delText>
        </w:r>
      </w:del>
    </w:p>
    <w:p w:rsidR="005B3E7B" w:rsidDel="004C3811" w:rsidRDefault="005B3E7B" w:rsidP="005B3E7B">
      <w:pPr>
        <w:pStyle w:val="Paragraphedeliste"/>
        <w:numPr>
          <w:ilvl w:val="0"/>
          <w:numId w:val="1"/>
        </w:numPr>
        <w:rPr>
          <w:del w:id="57" w:author="Assem" w:date="2012-02-11T19:23:00Z"/>
          <w:rFonts w:asciiTheme="majorBidi" w:hAnsiTheme="majorBidi" w:cstheme="majorBidi"/>
          <w:b/>
          <w:bCs/>
          <w:lang w:bidi="ar-DZ"/>
        </w:rPr>
      </w:pPr>
      <w:del w:id="58" w:author="Assem" w:date="2012-02-11T19:23:00Z">
        <w:r w:rsidDel="004C3811">
          <w:rPr>
            <w:rFonts w:asciiTheme="majorBidi" w:hAnsiTheme="majorBidi" w:cstheme="majorBidi"/>
            <w:b/>
            <w:bCs/>
            <w:lang w:bidi="ar-DZ"/>
          </w:rPr>
          <w:delText>Les emplacements spéciaux : le début et la fin de la Soura</w:delText>
        </w:r>
        <w:r w:rsidR="00B1690D" w:rsidDel="004C3811">
          <w:rPr>
            <w:rFonts w:asciiTheme="majorBidi" w:hAnsiTheme="majorBidi" w:cstheme="majorBidi"/>
            <w:b/>
            <w:bCs/>
            <w:lang w:bidi="ar-DZ"/>
          </w:rPr>
          <w:delText>t</w:delText>
        </w:r>
        <w:r w:rsidDel="004C3811">
          <w:rPr>
            <w:rFonts w:asciiTheme="majorBidi" w:hAnsiTheme="majorBidi" w:cstheme="majorBidi"/>
            <w:b/>
            <w:bCs/>
            <w:lang w:bidi="ar-DZ"/>
          </w:rPr>
          <w:delText>, Sajda</w:delText>
        </w:r>
        <w:r w:rsidR="00B1690D" w:rsidDel="004C3811">
          <w:rPr>
            <w:rFonts w:asciiTheme="majorBidi" w:hAnsiTheme="majorBidi" w:cstheme="majorBidi"/>
            <w:b/>
            <w:bCs/>
            <w:lang w:bidi="ar-DZ"/>
          </w:rPr>
          <w:delText>h</w:delText>
        </w:r>
        <w:r w:rsidDel="004C3811">
          <w:rPr>
            <w:rFonts w:asciiTheme="majorBidi" w:hAnsiTheme="majorBidi" w:cstheme="majorBidi"/>
            <w:b/>
            <w:bCs/>
            <w:lang w:bidi="ar-DZ"/>
          </w:rPr>
          <w:delText>, Wakf, Fassila.</w:delText>
        </w:r>
      </w:del>
    </w:p>
    <w:p w:rsidR="005B3E7B" w:rsidDel="004C3811" w:rsidRDefault="005B3E7B" w:rsidP="005B3E7B">
      <w:pPr>
        <w:pStyle w:val="Paragraphedeliste"/>
        <w:numPr>
          <w:ilvl w:val="0"/>
          <w:numId w:val="1"/>
        </w:numPr>
        <w:rPr>
          <w:del w:id="59" w:author="Assem" w:date="2012-02-11T19:23:00Z"/>
          <w:rFonts w:asciiTheme="majorBidi" w:hAnsiTheme="majorBidi" w:cstheme="majorBidi"/>
          <w:b/>
          <w:bCs/>
          <w:lang w:bidi="ar-DZ"/>
        </w:rPr>
      </w:pPr>
      <w:del w:id="60" w:author="Assem" w:date="2012-02-11T19:23:00Z">
        <w:r w:rsidDel="004C3811">
          <w:rPr>
            <w:rFonts w:asciiTheme="majorBidi" w:hAnsiTheme="majorBidi" w:cstheme="majorBidi"/>
            <w:b/>
            <w:bCs/>
            <w:lang w:bidi="ar-DZ"/>
          </w:rPr>
          <w:delText>La structure du Coran : Page, thomn, nisf,</w:delText>
        </w:r>
        <w:r w:rsidR="00B32F6F" w:rsidDel="004C3811">
          <w:rPr>
            <w:rFonts w:asciiTheme="majorBidi" w:hAnsiTheme="majorBidi" w:cstheme="majorBidi"/>
            <w:b/>
            <w:bCs/>
            <w:lang w:bidi="ar-DZ"/>
          </w:rPr>
          <w:delText>robo-e</w:delText>
        </w:r>
        <w:r w:rsidDel="004C3811">
          <w:rPr>
            <w:rFonts w:asciiTheme="majorBidi" w:hAnsiTheme="majorBidi" w:cstheme="majorBidi"/>
            <w:b/>
            <w:bCs/>
            <w:lang w:bidi="ar-DZ"/>
          </w:rPr>
          <w:delText>hizb et jouz-e.</w:delText>
        </w:r>
      </w:del>
    </w:p>
    <w:p w:rsidR="005B3E7B" w:rsidRPr="005B3E7B" w:rsidDel="004C3811" w:rsidRDefault="005B3E7B" w:rsidP="005B3E7B">
      <w:pPr>
        <w:pStyle w:val="Paragraphedeliste"/>
        <w:numPr>
          <w:ilvl w:val="0"/>
          <w:numId w:val="1"/>
        </w:numPr>
        <w:rPr>
          <w:del w:id="61" w:author="Assem" w:date="2012-02-11T19:23:00Z"/>
          <w:rFonts w:asciiTheme="majorBidi" w:hAnsiTheme="majorBidi" w:cstheme="majorBidi"/>
          <w:b/>
          <w:bCs/>
          <w:lang w:bidi="ar-DZ"/>
        </w:rPr>
      </w:pPr>
      <w:del w:id="62" w:author="Assem" w:date="2012-02-11T19:23:00Z">
        <w:r w:rsidDel="004C3811">
          <w:rPr>
            <w:rFonts w:asciiTheme="majorBidi" w:hAnsiTheme="majorBidi" w:cstheme="majorBidi"/>
            <w:b/>
            <w:bCs/>
            <w:lang w:bidi="ar-DZ"/>
          </w:rPr>
          <w:delText>L’écriture du Coran : sawamit, harakat, hamza, diacritiques, les signes de distinction entre le</w:delText>
        </w:r>
        <w:r w:rsidR="00B1690D" w:rsidDel="004C3811">
          <w:rPr>
            <w:rFonts w:asciiTheme="majorBidi" w:hAnsiTheme="majorBidi" w:cstheme="majorBidi"/>
            <w:b/>
            <w:bCs/>
            <w:lang w:bidi="ar-DZ"/>
          </w:rPr>
          <w:delText>s lettres similaires et</w:delText>
        </w:r>
        <w:r w:rsidDel="004C3811">
          <w:rPr>
            <w:rFonts w:asciiTheme="majorBidi" w:hAnsiTheme="majorBidi" w:cstheme="majorBidi"/>
            <w:b/>
            <w:bCs/>
            <w:lang w:bidi="ar-DZ"/>
          </w:rPr>
          <w:delText xml:space="preserve"> les signes phonétiques.</w:delText>
        </w:r>
      </w:del>
    </w:p>
    <w:p w:rsidR="005B3E7B" w:rsidDel="004C3811" w:rsidRDefault="005B3E7B" w:rsidP="005B3E7B">
      <w:pPr>
        <w:pStyle w:val="Paragraphedeliste"/>
        <w:numPr>
          <w:ilvl w:val="0"/>
          <w:numId w:val="1"/>
        </w:numPr>
        <w:rPr>
          <w:del w:id="63" w:author="Assem" w:date="2012-02-11T19:23:00Z"/>
          <w:rFonts w:asciiTheme="majorBidi" w:hAnsiTheme="majorBidi" w:cstheme="majorBidi"/>
          <w:b/>
          <w:bCs/>
          <w:lang w:bidi="ar-DZ"/>
        </w:rPr>
      </w:pPr>
      <w:del w:id="64" w:author="Assem" w:date="2012-02-11T19:23:00Z">
        <w:r w:rsidDel="004C3811">
          <w:rPr>
            <w:rFonts w:asciiTheme="majorBidi" w:hAnsiTheme="majorBidi" w:cstheme="majorBidi"/>
            <w:b/>
            <w:bCs/>
            <w:lang w:bidi="ar-DZ"/>
          </w:rPr>
          <w:delText>La structure incorporelle</w:delText>
        </w:r>
        <w:r w:rsidR="009B61DC" w:rsidDel="004C3811">
          <w:rPr>
            <w:rFonts w:asciiTheme="majorBidi" w:hAnsiTheme="majorBidi" w:cstheme="majorBidi"/>
            <w:b/>
            <w:bCs/>
            <w:lang w:bidi="ar-DZ"/>
          </w:rPr>
          <w:delText> : mot, mot clé, expression, objectif de l’unité.</w:delText>
        </w:r>
      </w:del>
    </w:p>
    <w:p w:rsidR="009B61DC" w:rsidDel="004C3811" w:rsidRDefault="009B61DC" w:rsidP="009B61DC">
      <w:pPr>
        <w:pStyle w:val="Paragraphedeliste"/>
        <w:numPr>
          <w:ilvl w:val="0"/>
          <w:numId w:val="1"/>
        </w:numPr>
        <w:rPr>
          <w:del w:id="65" w:author="Assem" w:date="2012-02-11T19:23:00Z"/>
          <w:rFonts w:asciiTheme="majorBidi" w:hAnsiTheme="majorBidi" w:cstheme="majorBidi"/>
          <w:b/>
          <w:bCs/>
          <w:lang w:bidi="ar-DZ"/>
        </w:rPr>
      </w:pPr>
      <w:del w:id="66" w:author="Assem" w:date="2012-02-11T19:23:00Z">
        <w:r w:rsidDel="004C3811">
          <w:rPr>
            <w:rFonts w:asciiTheme="majorBidi" w:hAnsiTheme="majorBidi" w:cstheme="majorBidi"/>
            <w:b/>
            <w:bCs/>
            <w:lang w:bidi="ar-DZ"/>
          </w:rPr>
          <w:delText>La révélation : ordre, place, date, la cause, le contexte…</w:delText>
        </w:r>
      </w:del>
    </w:p>
    <w:p w:rsidR="008335C1" w:rsidDel="004C3811" w:rsidRDefault="009B61DC" w:rsidP="008335C1">
      <w:pPr>
        <w:rPr>
          <w:del w:id="67" w:author="Assem" w:date="2012-02-11T19:23:00Z"/>
          <w:rFonts w:asciiTheme="majorBidi" w:hAnsiTheme="majorBidi" w:cstheme="majorBidi"/>
          <w:b/>
          <w:bCs/>
          <w:lang w:bidi="ar-DZ"/>
        </w:rPr>
      </w:pPr>
      <w:del w:id="68" w:author="Assem" w:date="2012-02-11T19:23:00Z">
        <w:r w:rsidDel="004C3811">
          <w:rPr>
            <w:rFonts w:asciiTheme="majorBidi" w:hAnsiTheme="majorBidi" w:cstheme="majorBidi"/>
            <w:b/>
            <w:bCs/>
            <w:lang w:bidi="ar-DZ"/>
          </w:rPr>
          <w:delText>L’utilisateur a besoin de rechercher, filtrer les résultats ou les grouper selon l’une des structure</w:delText>
        </w:r>
        <w:r w:rsidR="008335C1" w:rsidDel="004C3811">
          <w:rPr>
            <w:rFonts w:asciiTheme="majorBidi" w:hAnsiTheme="majorBidi" w:cstheme="majorBidi"/>
            <w:b/>
            <w:bCs/>
            <w:lang w:bidi="ar-DZ"/>
          </w:rPr>
          <w:delText>s</w:delText>
        </w:r>
        <w:r w:rsidDel="004C3811">
          <w:rPr>
            <w:rFonts w:asciiTheme="majorBidi" w:hAnsiTheme="majorBidi" w:cstheme="majorBidi"/>
            <w:b/>
            <w:bCs/>
            <w:lang w:bidi="ar-DZ"/>
          </w:rPr>
          <w:delText xml:space="preserve"> citées. Il y’a plusieurs sciences reliées au Coran, nommées les sciences coraniques ; Tafssir, traduction, récitation,</w:delText>
        </w:r>
        <w:r w:rsidR="008335C1" w:rsidDel="004C3811">
          <w:rPr>
            <w:rFonts w:asciiTheme="majorBidi" w:hAnsiTheme="majorBidi" w:cstheme="majorBidi"/>
            <w:b/>
            <w:bCs/>
            <w:lang w:bidi="ar-DZ"/>
          </w:rPr>
          <w:delText xml:space="preserve"> les similitudes et l’abrogation… . Ensuite on proposera une classification initiale pour les fonctionnalités de recherche</w:delText>
        </w:r>
        <w:r w:rsidR="00B827DF" w:rsidDel="004C3811">
          <w:rPr>
            <w:rFonts w:asciiTheme="majorBidi" w:hAnsiTheme="majorBidi" w:cstheme="majorBidi"/>
            <w:b/>
            <w:bCs/>
            <w:lang w:bidi="ar-DZ"/>
          </w:rPr>
          <w:delText>.</w:delText>
        </w:r>
      </w:del>
    </w:p>
    <w:p w:rsidR="00B827DF" w:rsidDel="004C3811" w:rsidRDefault="00B827DF" w:rsidP="008335C1">
      <w:pPr>
        <w:rPr>
          <w:del w:id="69" w:author="Assem" w:date="2012-02-11T19:23:00Z"/>
          <w:rFonts w:asciiTheme="majorBidi" w:hAnsiTheme="majorBidi" w:cstheme="majorBidi"/>
          <w:b/>
          <w:bCs/>
          <w:lang w:bidi="ar-DZ"/>
        </w:rPr>
      </w:pPr>
      <w:del w:id="70" w:author="Assem" w:date="2012-02-11T19:23:00Z">
        <w:r w:rsidRPr="00B827DF" w:rsidDel="004C3811">
          <w:rPr>
            <w:rFonts w:asciiTheme="majorBidi" w:hAnsiTheme="majorBidi" w:cstheme="majorBidi"/>
            <w:b/>
            <w:bCs/>
            <w:u w:val="single"/>
            <w:lang w:bidi="ar-DZ"/>
          </w:rPr>
          <w:delText>Classification :</w:delText>
        </w:r>
        <w:r w:rsidDel="004C3811">
          <w:rPr>
            <w:rFonts w:asciiTheme="majorBidi" w:hAnsiTheme="majorBidi" w:cstheme="majorBidi"/>
            <w:b/>
            <w:bCs/>
            <w:lang w:bidi="ar-DZ"/>
          </w:rPr>
          <w:delText>Pour mieux assimilé les fonctionnalités de recherche, on les a divisé en différentes classe selon l’objectif.</w:delText>
        </w:r>
      </w:del>
    </w:p>
    <w:p w:rsidR="00B827DF" w:rsidDel="004C3811" w:rsidRDefault="00B827DF" w:rsidP="008335C1">
      <w:pPr>
        <w:rPr>
          <w:del w:id="71" w:author="Assem" w:date="2012-02-11T19:23:00Z"/>
          <w:rFonts w:asciiTheme="majorBidi" w:hAnsiTheme="majorBidi" w:cstheme="majorBidi"/>
          <w:b/>
          <w:bCs/>
          <w:lang w:bidi="ar-DZ"/>
        </w:rPr>
      </w:pPr>
      <w:del w:id="72" w:author="Assem" w:date="2012-02-11T19:23:00Z">
        <w:r w:rsidDel="004C3811">
          <w:rPr>
            <w:rFonts w:asciiTheme="majorBidi" w:hAnsiTheme="majorBidi" w:cstheme="majorBidi"/>
            <w:b/>
            <w:bCs/>
            <w:lang w:bidi="ar-DZ"/>
          </w:rPr>
          <w:tab/>
          <w:delText xml:space="preserve">1- La recherche avancée : Elle contient des modifications sur les requêtes de recherche simples afin de donner à l’utilisateur la possibilité de formuler sa requête </w:delText>
        </w:r>
        <w:r w:rsidR="00FB60B4" w:rsidDel="004C3811">
          <w:rPr>
            <w:rFonts w:asciiTheme="majorBidi" w:hAnsiTheme="majorBidi" w:cstheme="majorBidi"/>
            <w:b/>
            <w:bCs/>
            <w:lang w:bidi="ar-DZ"/>
          </w:rPr>
          <w:delText>d’une façon précise. Par exemple : la recherche par phrase, les relations logiques entre les mots, les jokers.</w:delText>
        </w:r>
      </w:del>
    </w:p>
    <w:p w:rsidR="00FB60B4" w:rsidDel="004C3811" w:rsidRDefault="00FB60B4" w:rsidP="00FB60B4">
      <w:pPr>
        <w:rPr>
          <w:del w:id="73" w:author="Assem" w:date="2012-02-11T19:23:00Z"/>
          <w:rFonts w:asciiTheme="majorBidi" w:hAnsiTheme="majorBidi" w:cstheme="majorBidi"/>
          <w:b/>
          <w:bCs/>
          <w:lang w:bidi="ar-DZ"/>
        </w:rPr>
      </w:pPr>
      <w:del w:id="74" w:author="Assem" w:date="2012-02-11T19:23:00Z">
        <w:r w:rsidDel="004C3811">
          <w:rPr>
            <w:rFonts w:asciiTheme="majorBidi" w:hAnsiTheme="majorBidi" w:cstheme="majorBidi"/>
            <w:b/>
            <w:bCs/>
            <w:lang w:bidi="ar-DZ"/>
          </w:rPr>
          <w:tab/>
          <w:delText>2- L’amélioration des résultats : pour améliorer les résultats avant de les afficher aux utilisateurs. Les résultats passent par plusieurs phases : scoring, le tri, la pagination, la mise en évidence …</w:delText>
        </w:r>
      </w:del>
    </w:p>
    <w:p w:rsidR="008335C1" w:rsidDel="004C3811" w:rsidRDefault="00FB60B4" w:rsidP="00541902">
      <w:pPr>
        <w:rPr>
          <w:del w:id="75" w:author="Assem" w:date="2012-02-11T19:23:00Z"/>
          <w:rFonts w:asciiTheme="majorBidi" w:hAnsiTheme="majorBidi" w:cstheme="majorBidi"/>
          <w:b/>
          <w:bCs/>
          <w:lang w:bidi="ar-DZ"/>
        </w:rPr>
      </w:pPr>
      <w:del w:id="76" w:author="Assem" w:date="2012-02-11T19:23:00Z">
        <w:r w:rsidDel="004C3811">
          <w:rPr>
            <w:rFonts w:asciiTheme="majorBidi" w:hAnsiTheme="majorBidi" w:cstheme="majorBidi"/>
            <w:b/>
            <w:bCs/>
            <w:lang w:bidi="ar-DZ"/>
          </w:rPr>
          <w:tab/>
          <w:delText xml:space="preserve">3- Les systèmes de suggestions : cette classe </w:delText>
        </w:r>
        <w:r w:rsidR="00B1690D" w:rsidDel="004C3811">
          <w:rPr>
            <w:rFonts w:asciiTheme="majorBidi" w:hAnsiTheme="majorBidi" w:cstheme="majorBidi"/>
            <w:b/>
            <w:bCs/>
            <w:lang w:bidi="ar-DZ"/>
          </w:rPr>
          <w:delText>contient</w:delText>
        </w:r>
        <w:r w:rsidDel="004C3811">
          <w:rPr>
            <w:rFonts w:asciiTheme="majorBidi" w:hAnsiTheme="majorBidi" w:cstheme="majorBidi"/>
            <w:b/>
            <w:bCs/>
            <w:lang w:bidi="ar-DZ"/>
          </w:rPr>
          <w:delText xml:space="preserve"> toutes les options qui ont but d’offrir des suggestions pour aider l’utilisateur</w:delText>
        </w:r>
        <w:r w:rsidR="00541902" w:rsidDel="004C3811">
          <w:rPr>
            <w:rFonts w:asciiTheme="majorBidi" w:hAnsiTheme="majorBidi" w:cstheme="majorBidi"/>
            <w:b/>
            <w:bCs/>
            <w:lang w:bidi="ar-DZ"/>
          </w:rPr>
          <w:delText xml:space="preserve"> à corriger, enrichir les résultats de recherche en améliorant les requêtes de recherche. Par exemple : suggérer la correction des mots mal orthographiés</w:delText>
        </w:r>
        <w:r w:rsidR="009B4DE6" w:rsidDel="004C3811">
          <w:rPr>
            <w:rFonts w:asciiTheme="majorBidi" w:hAnsiTheme="majorBidi" w:cstheme="majorBidi"/>
            <w:b/>
            <w:bCs/>
            <w:lang w:bidi="ar-DZ"/>
          </w:rPr>
          <w:delText xml:space="preserve"> ou bien suggéré des mots apparentés</w:delText>
        </w:r>
        <w:r w:rsidR="00541902" w:rsidDel="004C3811">
          <w:rPr>
            <w:rFonts w:asciiTheme="majorBidi" w:hAnsiTheme="majorBidi" w:cstheme="majorBidi"/>
            <w:b/>
            <w:bCs/>
            <w:lang w:bidi="ar-DZ"/>
          </w:rPr>
          <w:delText>.</w:delText>
        </w:r>
      </w:del>
    </w:p>
    <w:p w:rsidR="00541902" w:rsidDel="004C3811" w:rsidRDefault="00541902" w:rsidP="00541902">
      <w:pPr>
        <w:rPr>
          <w:del w:id="77" w:author="Assem" w:date="2012-02-11T19:23:00Z"/>
          <w:rFonts w:asciiTheme="majorBidi" w:hAnsiTheme="majorBidi" w:cstheme="majorBidi"/>
          <w:b/>
          <w:bCs/>
          <w:lang w:bidi="ar-DZ"/>
        </w:rPr>
      </w:pPr>
      <w:del w:id="78" w:author="Assem" w:date="2012-02-11T19:23:00Z">
        <w:r w:rsidDel="004C3811">
          <w:rPr>
            <w:rFonts w:asciiTheme="majorBidi" w:hAnsiTheme="majorBidi" w:cstheme="majorBidi"/>
            <w:b/>
            <w:bCs/>
            <w:lang w:bidi="ar-DZ"/>
          </w:rPr>
          <w:tab/>
          <w:delText>4- Les aspects linguistiques : c’est par rapport aux fonctionnalités reliées aux aspects linguistiques comme le stemming, la sél</w:delText>
        </w:r>
        <w:r w:rsidR="00BC7885" w:rsidDel="004C3811">
          <w:rPr>
            <w:rFonts w:asciiTheme="majorBidi" w:hAnsiTheme="majorBidi" w:cstheme="majorBidi"/>
            <w:b/>
            <w:bCs/>
            <w:lang w:bidi="ar-DZ"/>
          </w:rPr>
          <w:delText>ection e</w:delText>
        </w:r>
        <w:r w:rsidR="009B4DE6" w:rsidDel="004C3811">
          <w:rPr>
            <w:rFonts w:asciiTheme="majorBidi" w:hAnsiTheme="majorBidi" w:cstheme="majorBidi"/>
            <w:b/>
            <w:bCs/>
            <w:lang w:bidi="ar-DZ"/>
          </w:rPr>
          <w:delText>t le filtrage des mots vides</w:delText>
        </w:r>
        <w:r w:rsidDel="004C3811">
          <w:rPr>
            <w:rFonts w:asciiTheme="majorBidi" w:hAnsiTheme="majorBidi" w:cstheme="majorBidi"/>
            <w:b/>
            <w:bCs/>
            <w:lang w:bidi="ar-DZ"/>
          </w:rPr>
          <w:delText>, la normalisation.</w:delText>
        </w:r>
      </w:del>
    </w:p>
    <w:p w:rsidR="008335C1" w:rsidDel="004C3811" w:rsidRDefault="007D029C" w:rsidP="007D029C">
      <w:pPr>
        <w:rPr>
          <w:del w:id="79" w:author="Assem" w:date="2012-02-11T19:23:00Z"/>
          <w:rFonts w:asciiTheme="majorBidi" w:hAnsiTheme="majorBidi" w:cstheme="majorBidi"/>
          <w:b/>
          <w:bCs/>
          <w:lang w:bidi="ar-DZ"/>
        </w:rPr>
      </w:pPr>
      <w:del w:id="80" w:author="Assem" w:date="2012-02-11T19:23:00Z">
        <w:r w:rsidDel="004C3811">
          <w:rPr>
            <w:rFonts w:asciiTheme="majorBidi" w:hAnsiTheme="majorBidi" w:cstheme="majorBidi"/>
            <w:b/>
            <w:bCs/>
            <w:lang w:bidi="ar-DZ"/>
          </w:rPr>
          <w:tab/>
          <w:delText>5- Les options du Coran : c’est par rapport aux propriétés du livre et les informations qu’il contient, comme on a déjà cité le Coran est écrit en scripte ottoman qui est plein de symbole diacrit</w:delText>
        </w:r>
        <w:r w:rsidR="00B1690D" w:rsidDel="004C3811">
          <w:rPr>
            <w:rFonts w:asciiTheme="majorBidi" w:hAnsiTheme="majorBidi" w:cstheme="majorBidi"/>
            <w:b/>
            <w:bCs/>
            <w:lang w:bidi="ar-DZ"/>
          </w:rPr>
          <w:delText>ique et structuré de plusieurs</w:delText>
        </w:r>
        <w:r w:rsidDel="004C3811">
          <w:rPr>
            <w:rFonts w:asciiTheme="majorBidi" w:hAnsiTheme="majorBidi" w:cstheme="majorBidi"/>
            <w:b/>
            <w:bCs/>
            <w:lang w:bidi="ar-DZ"/>
          </w:rPr>
          <w:delText xml:space="preserve"> manières.</w:delText>
        </w:r>
      </w:del>
    </w:p>
    <w:p w:rsidR="007D029C" w:rsidDel="004C3811" w:rsidRDefault="007D029C" w:rsidP="007D029C">
      <w:pPr>
        <w:rPr>
          <w:del w:id="81" w:author="Assem" w:date="2012-02-11T19:23:00Z"/>
          <w:rFonts w:asciiTheme="majorBidi" w:hAnsiTheme="majorBidi" w:cstheme="majorBidi"/>
          <w:b/>
          <w:bCs/>
          <w:lang w:bidi="ar-DZ"/>
        </w:rPr>
      </w:pPr>
      <w:del w:id="82" w:author="Assem" w:date="2012-02-11T19:23:00Z">
        <w:r w:rsidDel="004C3811">
          <w:rPr>
            <w:rFonts w:asciiTheme="majorBidi" w:hAnsiTheme="majorBidi" w:cstheme="majorBidi"/>
            <w:b/>
            <w:bCs/>
            <w:lang w:bidi="ar-DZ"/>
          </w:rPr>
          <w:tab/>
          <w:delText>6- Les requêtes sémantiques : l’approche sémantique permet aux utilisateurs d’effectuer leur requête en langage naturelle</w:delText>
        </w:r>
        <w:r w:rsidR="00791191" w:rsidDel="004C3811">
          <w:rPr>
            <w:rFonts w:asciiTheme="majorBidi" w:hAnsiTheme="majorBidi" w:cstheme="majorBidi"/>
            <w:b/>
            <w:bCs/>
            <w:lang w:bidi="ar-DZ"/>
          </w:rPr>
          <w:delText xml:space="preserve"> pour obtenir des résultats plus pertinents.</w:delText>
        </w:r>
      </w:del>
    </w:p>
    <w:p w:rsidR="00791191" w:rsidDel="004C3811" w:rsidRDefault="00791191" w:rsidP="007D029C">
      <w:pPr>
        <w:rPr>
          <w:del w:id="83" w:author="Assem" w:date="2012-02-11T19:23:00Z"/>
          <w:rFonts w:asciiTheme="majorBidi" w:hAnsiTheme="majorBidi" w:cstheme="majorBidi"/>
          <w:b/>
          <w:bCs/>
          <w:lang w:bidi="ar-DZ"/>
        </w:rPr>
      </w:pPr>
      <w:del w:id="84" w:author="Assem" w:date="2012-02-11T19:23:00Z">
        <w:r w:rsidDel="004C3811">
          <w:rPr>
            <w:rFonts w:asciiTheme="majorBidi" w:hAnsiTheme="majorBidi" w:cstheme="majorBidi"/>
            <w:b/>
            <w:bCs/>
            <w:lang w:bidi="ar-DZ"/>
          </w:rPr>
          <w:tab/>
          <w:delText>7- Les systèmes de statistiques : cette classe recouvre tous les besoins statistiques de l’utilisateur ; chercher le mot le plus fréquent.</w:delText>
        </w:r>
      </w:del>
    </w:p>
    <w:p w:rsidR="00791191" w:rsidDel="004C3811" w:rsidRDefault="00791191" w:rsidP="007D029C">
      <w:pPr>
        <w:rPr>
          <w:del w:id="85" w:author="Assem" w:date="2012-02-11T19:23:00Z"/>
          <w:rFonts w:asciiTheme="majorBidi" w:hAnsiTheme="majorBidi" w:cstheme="majorBidi"/>
          <w:b/>
          <w:bCs/>
          <w:lang w:bidi="ar-DZ"/>
        </w:rPr>
      </w:pPr>
      <w:del w:id="86" w:author="Assem" w:date="2012-02-11T19:23:00Z">
        <w:r w:rsidDel="004C3811">
          <w:rPr>
            <w:rFonts w:asciiTheme="majorBidi" w:hAnsiTheme="majorBidi" w:cstheme="majorBidi"/>
            <w:b/>
            <w:bCs/>
            <w:lang w:bidi="ar-DZ"/>
          </w:rPr>
          <w:delText>Il s’agit d’une classification initia</w:delText>
        </w:r>
        <w:r w:rsidR="00284E43" w:rsidDel="004C3811">
          <w:rPr>
            <w:rFonts w:asciiTheme="majorBidi" w:hAnsiTheme="majorBidi" w:cstheme="majorBidi"/>
            <w:b/>
            <w:bCs/>
            <w:lang w:bidi="ar-DZ"/>
          </w:rPr>
          <w:delText>le qui a besoin d’être amélioré</w:delText>
        </w:r>
        <w:r w:rsidDel="004C3811">
          <w:rPr>
            <w:rFonts w:asciiTheme="majorBidi" w:hAnsiTheme="majorBidi" w:cstheme="majorBidi"/>
            <w:b/>
            <w:bCs/>
            <w:lang w:bidi="ar-DZ"/>
          </w:rPr>
          <w:delText xml:space="preserve"> pour mieux exploiter les fonctionnalités de recherche.</w:delText>
        </w:r>
      </w:del>
    </w:p>
    <w:p w:rsidR="00791191" w:rsidRPr="00B32F6F" w:rsidDel="004C3811" w:rsidRDefault="00791191" w:rsidP="007D029C">
      <w:pPr>
        <w:rPr>
          <w:del w:id="87" w:author="Assem" w:date="2012-02-11T19:23:00Z"/>
          <w:rFonts w:asciiTheme="majorBidi" w:hAnsiTheme="majorBidi" w:cstheme="majorBidi"/>
          <w:b/>
          <w:bCs/>
          <w:lang w:bidi="ar-DZ"/>
        </w:rPr>
      </w:pPr>
      <w:del w:id="88" w:author="Assem" w:date="2012-02-11T19:23:00Z">
        <w:r w:rsidRPr="00B32F6F" w:rsidDel="004C3811">
          <w:rPr>
            <w:rFonts w:asciiTheme="majorBidi" w:hAnsiTheme="majorBidi" w:cstheme="majorBidi"/>
            <w:b/>
            <w:bCs/>
            <w:u w:val="single"/>
            <w:lang w:bidi="ar-DZ"/>
          </w:rPr>
          <w:delText>Proposition :</w:delText>
        </w:r>
      </w:del>
    </w:p>
    <w:p w:rsidR="00791191" w:rsidDel="004C3811" w:rsidRDefault="00791191" w:rsidP="00791191">
      <w:pPr>
        <w:rPr>
          <w:del w:id="89" w:author="Assem" w:date="2012-02-11T19:23:00Z"/>
          <w:rFonts w:asciiTheme="majorBidi" w:hAnsiTheme="majorBidi" w:cstheme="majorBidi"/>
          <w:b/>
          <w:bCs/>
          <w:lang w:bidi="ar-DZ"/>
        </w:rPr>
      </w:pPr>
      <w:del w:id="90" w:author="Assem" w:date="2012-02-11T19:23:00Z">
        <w:r w:rsidRPr="00791191" w:rsidDel="004C3811">
          <w:rPr>
            <w:rFonts w:asciiTheme="majorBidi" w:hAnsiTheme="majorBidi" w:cstheme="majorBidi"/>
            <w:b/>
            <w:bCs/>
            <w:lang w:bidi="ar-DZ"/>
          </w:rPr>
          <w:delText xml:space="preserve">Dans cette section on va lister les fonctionnalités de </w:delText>
        </w:r>
        <w:r w:rsidDel="004C3811">
          <w:rPr>
            <w:rFonts w:asciiTheme="majorBidi" w:hAnsiTheme="majorBidi" w:cstheme="majorBidi"/>
            <w:b/>
            <w:bCs/>
            <w:lang w:bidi="ar-DZ"/>
          </w:rPr>
          <w:delText>recherche</w:delText>
        </w:r>
        <w:r w:rsidRPr="00791191" w:rsidDel="004C3811">
          <w:rPr>
            <w:rFonts w:asciiTheme="majorBidi" w:hAnsiTheme="majorBidi" w:cstheme="majorBidi"/>
            <w:b/>
            <w:bCs/>
            <w:lang w:bidi="ar-DZ"/>
          </w:rPr>
          <w:delText xml:space="preserve"> basées sur la classification déjà mentionnée</w:delText>
        </w:r>
        <w:r w:rsidDel="004C3811">
          <w:rPr>
            <w:rFonts w:asciiTheme="majorBidi" w:hAnsiTheme="majorBidi" w:cstheme="majorBidi"/>
            <w:b/>
            <w:bCs/>
            <w:lang w:bidi="ar-DZ"/>
          </w:rPr>
          <w:delText>. C’est fonctionnalités expriment un besoin de recherche </w:delText>
        </w:r>
        <w:r w:rsidR="00500F27" w:rsidDel="004C3811">
          <w:rPr>
            <w:rFonts w:asciiTheme="majorBidi" w:hAnsiTheme="majorBidi" w:cstheme="majorBidi"/>
            <w:b/>
            <w:bCs/>
            <w:lang w:bidi="ar-DZ"/>
          </w:rPr>
          <w:delText>: générale</w:delText>
        </w:r>
        <w:r w:rsidDel="004C3811">
          <w:rPr>
            <w:rFonts w:asciiTheme="majorBidi" w:hAnsiTheme="majorBidi" w:cstheme="majorBidi"/>
            <w:b/>
            <w:bCs/>
            <w:lang w:bidi="ar-DZ"/>
          </w:rPr>
          <w:delText>, lié à l’arabe ou au Coran. On a collecté les idées de base de :</w:delText>
        </w:r>
      </w:del>
    </w:p>
    <w:p w:rsidR="00500F27" w:rsidRPr="00500F27" w:rsidDel="004C3811" w:rsidRDefault="00500F27" w:rsidP="00791191">
      <w:pPr>
        <w:rPr>
          <w:del w:id="91" w:author="Assem" w:date="2012-02-11T19:23:00Z"/>
          <w:rFonts w:asciiTheme="majorBidi" w:hAnsiTheme="majorBidi" w:cstheme="majorBidi"/>
          <w:b/>
          <w:bCs/>
          <w:lang w:bidi="ar-DZ"/>
        </w:rPr>
      </w:pPr>
      <w:del w:id="92" w:author="Assem" w:date="2012-02-11T19:23:00Z">
        <w:r w:rsidDel="004C3811">
          <w:rPr>
            <w:rFonts w:asciiTheme="majorBidi" w:hAnsiTheme="majorBidi" w:cstheme="majorBidi"/>
            <w:b/>
            <w:bCs/>
            <w:lang w:bidi="ar-DZ"/>
          </w:rPr>
          <w:tab/>
        </w:r>
        <w:r w:rsidRPr="00500F27" w:rsidDel="004C3811">
          <w:rPr>
            <w:rFonts w:asciiTheme="majorBidi" w:hAnsiTheme="majorBidi" w:cstheme="majorBidi"/>
            <w:b/>
            <w:bCs/>
            <w:lang w:bidi="ar-DZ"/>
          </w:rPr>
          <w:delText>-Les moteurs de recherche classiques et sémantiques</w:delText>
        </w:r>
        <w:r w:rsidDel="004C3811">
          <w:rPr>
            <w:rFonts w:asciiTheme="majorBidi" w:hAnsiTheme="majorBidi" w:cstheme="majorBidi"/>
            <w:b/>
            <w:bCs/>
            <w:lang w:bidi="ar-DZ"/>
          </w:rPr>
          <w:delText> : Google</w:delText>
        </w:r>
        <w:r w:rsidRPr="00500F27" w:rsidDel="004C3811">
          <w:rPr>
            <w:rFonts w:asciiTheme="majorBidi" w:hAnsiTheme="majorBidi" w:cstheme="majorBidi"/>
            <w:b/>
            <w:bCs/>
            <w:lang w:bidi="ar-DZ"/>
          </w:rPr>
          <w:delText>.</w:delText>
        </w:r>
      </w:del>
    </w:p>
    <w:p w:rsidR="00500F27" w:rsidDel="004C3811" w:rsidRDefault="00500F27" w:rsidP="00791191">
      <w:pPr>
        <w:rPr>
          <w:del w:id="93" w:author="Assem" w:date="2012-02-11T19:23:00Z"/>
          <w:rFonts w:asciiTheme="majorBidi" w:hAnsiTheme="majorBidi" w:cstheme="majorBidi"/>
          <w:b/>
          <w:bCs/>
          <w:lang w:bidi="ar-DZ"/>
        </w:rPr>
      </w:pPr>
      <w:del w:id="94" w:author="Assem" w:date="2012-02-11T19:23:00Z">
        <w:r w:rsidDel="004C3811">
          <w:rPr>
            <w:rFonts w:asciiTheme="majorBidi" w:hAnsiTheme="majorBidi" w:cstheme="majorBidi"/>
            <w:b/>
            <w:bCs/>
            <w:lang w:bidi="ar-DZ"/>
          </w:rPr>
          <w:tab/>
          <w:delText>- Les moteurs de recherche arabes : Tayait.</w:delText>
        </w:r>
      </w:del>
    </w:p>
    <w:p w:rsidR="008335C1" w:rsidDel="004C3811" w:rsidRDefault="00500F27" w:rsidP="00500F27">
      <w:pPr>
        <w:rPr>
          <w:del w:id="95" w:author="Assem" w:date="2012-02-11T19:23:00Z"/>
          <w:rFonts w:asciiTheme="majorBidi" w:hAnsiTheme="majorBidi" w:cstheme="majorBidi"/>
          <w:b/>
          <w:bCs/>
          <w:lang w:bidi="ar-DZ"/>
        </w:rPr>
      </w:pPr>
      <w:del w:id="96" w:author="Assem" w:date="2012-02-11T19:23:00Z">
        <w:r w:rsidDel="004C3811">
          <w:rPr>
            <w:rFonts w:asciiTheme="majorBidi" w:hAnsiTheme="majorBidi" w:cstheme="majorBidi"/>
            <w:b/>
            <w:bCs/>
            <w:lang w:bidi="ar-DZ"/>
          </w:rPr>
          <w:tab/>
          <w:delText>- Les outils de recherche coraniques : aplicationZekr, Al-monakkeb al-curani.</w:delText>
        </w:r>
      </w:del>
    </w:p>
    <w:p w:rsidR="00500F27" w:rsidDel="004C3811" w:rsidRDefault="00500F27" w:rsidP="00500F27">
      <w:pPr>
        <w:rPr>
          <w:del w:id="97" w:author="Assem" w:date="2012-02-11T19:23:00Z"/>
          <w:rFonts w:asciiTheme="majorBidi" w:hAnsiTheme="majorBidi" w:cstheme="majorBidi"/>
          <w:b/>
          <w:bCs/>
          <w:lang w:bidi="ar-DZ"/>
        </w:rPr>
      </w:pPr>
      <w:del w:id="98" w:author="Assem" w:date="2012-02-11T19:23:00Z">
        <w:r w:rsidDel="004C3811">
          <w:rPr>
            <w:rFonts w:asciiTheme="majorBidi" w:hAnsiTheme="majorBidi" w:cstheme="majorBidi"/>
            <w:b/>
            <w:bCs/>
            <w:lang w:bidi="ar-DZ"/>
          </w:rPr>
          <w:tab/>
          <w:delText>- Les bibliothèques de programmation de recherche et d’indexation : Whoosh, Lucene.</w:delText>
        </w:r>
      </w:del>
    </w:p>
    <w:p w:rsidR="00500F27" w:rsidDel="004C3811" w:rsidRDefault="00500F27" w:rsidP="00500F27">
      <w:pPr>
        <w:rPr>
          <w:del w:id="99" w:author="Assem" w:date="2012-02-11T19:23:00Z"/>
          <w:rFonts w:asciiTheme="majorBidi" w:hAnsiTheme="majorBidi" w:cstheme="majorBidi"/>
          <w:b/>
          <w:bCs/>
          <w:rtl/>
          <w:lang w:bidi="ar-DZ"/>
        </w:rPr>
      </w:pPr>
      <w:del w:id="100" w:author="Assem" w:date="2012-02-11T19:23:00Z">
        <w:r w:rsidDel="004C3811">
          <w:rPr>
            <w:rFonts w:asciiTheme="majorBidi" w:hAnsiTheme="majorBidi" w:cstheme="majorBidi"/>
            <w:b/>
            <w:bCs/>
            <w:lang w:bidi="ar-DZ"/>
          </w:rPr>
          <w:tab/>
          <w:delText>- Les lexiques du papier coranique : le mu-jam indexé des mots du Coran</w:delText>
        </w:r>
      </w:del>
    </w:p>
    <w:p w:rsidR="00500F27" w:rsidDel="004C3811" w:rsidRDefault="00500F27" w:rsidP="00500F27">
      <w:pPr>
        <w:rPr>
          <w:del w:id="101" w:author="Assem" w:date="2012-02-11T19:23:00Z"/>
          <w:rFonts w:asciiTheme="majorBidi" w:hAnsiTheme="majorBidi" w:cstheme="majorBidi"/>
          <w:b/>
          <w:bCs/>
          <w:lang w:bidi="ar-DZ"/>
        </w:rPr>
      </w:pPr>
      <w:del w:id="102" w:author="Assem" w:date="2012-02-11T19:23:00Z">
        <w:r w:rsidDel="004C3811">
          <w:rPr>
            <w:rFonts w:asciiTheme="majorBidi" w:hAnsiTheme="majorBidi" w:cstheme="majorBidi" w:hint="cs"/>
            <w:b/>
            <w:bCs/>
            <w:rtl/>
            <w:lang w:bidi="ar-DZ"/>
          </w:rPr>
          <w:delText>(المعجم المفهرس لألفاظ القران الكريم)</w:delText>
        </w:r>
        <w:r w:rsidDel="004C3811">
          <w:rPr>
            <w:rFonts w:asciiTheme="majorBidi" w:hAnsiTheme="majorBidi" w:cstheme="majorBidi"/>
            <w:b/>
            <w:bCs/>
            <w:lang w:bidi="ar-DZ"/>
          </w:rPr>
          <w:delText xml:space="preserve"> de l’auteur : Mohammed Fouad Abd El-baki.</w:delText>
        </w:r>
      </w:del>
    </w:p>
    <w:p w:rsidR="008162B6" w:rsidDel="004C3811" w:rsidRDefault="008162B6" w:rsidP="00500F27">
      <w:pPr>
        <w:rPr>
          <w:del w:id="103" w:author="Assem" w:date="2012-02-11T19:23:00Z"/>
          <w:rFonts w:asciiTheme="majorBidi" w:hAnsiTheme="majorBidi" w:cstheme="majorBidi"/>
          <w:b/>
          <w:bCs/>
          <w:lang w:bidi="ar-DZ"/>
        </w:rPr>
      </w:pPr>
      <w:del w:id="104" w:author="Assem" w:date="2012-02-11T19:23:00Z">
        <w:r w:rsidDel="004C3811">
          <w:rPr>
            <w:rFonts w:asciiTheme="majorBidi" w:hAnsiTheme="majorBidi" w:cstheme="majorBidi"/>
            <w:b/>
            <w:bCs/>
            <w:lang w:bidi="ar-DZ"/>
          </w:rPr>
          <w:delText>On a manipulé ces idées pour les adapte</w:delText>
        </w:r>
        <w:r w:rsidR="00E426AD" w:rsidDel="004C3811">
          <w:rPr>
            <w:rFonts w:asciiTheme="majorBidi" w:hAnsiTheme="majorBidi" w:cstheme="majorBidi"/>
            <w:b/>
            <w:bCs/>
            <w:lang w:bidi="ar-DZ"/>
          </w:rPr>
          <w:delText>r au contexte du Coran et de l’A</w:delText>
        </w:r>
        <w:r w:rsidDel="004C3811">
          <w:rPr>
            <w:rFonts w:asciiTheme="majorBidi" w:hAnsiTheme="majorBidi" w:cstheme="majorBidi"/>
            <w:b/>
            <w:bCs/>
            <w:lang w:bidi="ar-DZ"/>
          </w:rPr>
          <w:delText>rabe. Il existe plusieurs fonctionnalités qui sont nouvelles. On les propose pour répondre aux besoins de recherche ou résoudre des problèmes spécifiques. En outre de la recherche simple il y a nos propositions :</w:delText>
        </w:r>
      </w:del>
    </w:p>
    <w:p w:rsidR="008162B6" w:rsidDel="00F02D48" w:rsidRDefault="008162B6" w:rsidP="004C3811">
      <w:pPr>
        <w:pStyle w:val="Paragraphedeliste"/>
        <w:numPr>
          <w:ilvl w:val="0"/>
          <w:numId w:val="2"/>
        </w:numPr>
        <w:rPr>
          <w:del w:id="105" w:author="Assem" w:date="2012-02-11T20:18:00Z"/>
          <w:rFonts w:asciiTheme="majorBidi" w:hAnsiTheme="majorBidi" w:cstheme="majorBidi"/>
          <w:b/>
          <w:bCs/>
          <w:lang w:bidi="ar-DZ"/>
        </w:rPr>
      </w:pPr>
      <w:del w:id="106" w:author="Assem" w:date="2012-02-11T20:18:00Z">
        <w:r w:rsidDel="00F02D48">
          <w:rPr>
            <w:rFonts w:asciiTheme="majorBidi" w:hAnsiTheme="majorBidi" w:cstheme="majorBidi"/>
            <w:b/>
            <w:bCs/>
            <w:lang w:bidi="ar-DZ"/>
          </w:rPr>
          <w:delText xml:space="preserve">La </w:delText>
        </w:r>
        <w:r w:rsidR="004C3811" w:rsidDel="00F02D48">
          <w:rPr>
            <w:rFonts w:asciiTheme="majorBidi" w:hAnsiTheme="majorBidi" w:cstheme="majorBidi"/>
            <w:b/>
            <w:bCs/>
            <w:lang w:bidi="ar-DZ"/>
          </w:rPr>
          <w:delText>requête</w:delText>
        </w:r>
        <w:r w:rsidDel="00F02D48">
          <w:rPr>
            <w:rFonts w:asciiTheme="majorBidi" w:hAnsiTheme="majorBidi" w:cstheme="majorBidi"/>
            <w:b/>
            <w:bCs/>
            <w:lang w:bidi="ar-DZ"/>
          </w:rPr>
          <w:delText xml:space="preserve"> avancée :</w:delText>
        </w:r>
      </w:del>
    </w:p>
    <w:p w:rsidR="002B230F" w:rsidDel="00F02D48" w:rsidRDefault="00997F80" w:rsidP="002B230F">
      <w:pPr>
        <w:rPr>
          <w:del w:id="107" w:author="Assem" w:date="2012-02-11T20:18:00Z"/>
          <w:rFonts w:asciiTheme="majorBidi" w:hAnsiTheme="majorBidi" w:cstheme="majorBidi"/>
          <w:b/>
          <w:bCs/>
          <w:lang w:bidi="ar-DZ"/>
        </w:rPr>
      </w:pPr>
      <w:del w:id="108" w:author="Assem" w:date="2012-02-11T20:18:00Z">
        <w:r w:rsidDel="00F02D48">
          <w:rPr>
            <w:rFonts w:asciiTheme="majorBidi" w:hAnsiTheme="majorBidi" w:cstheme="majorBidi"/>
            <w:b/>
            <w:bCs/>
            <w:lang w:bidi="ar-DZ"/>
          </w:rPr>
          <w:delText xml:space="preserve">a) </w:delText>
        </w:r>
        <w:r w:rsidR="002B230F" w:rsidDel="00F02D48">
          <w:rPr>
            <w:rFonts w:asciiTheme="majorBidi" w:hAnsiTheme="majorBidi" w:cstheme="majorBidi"/>
            <w:b/>
            <w:bCs/>
            <w:lang w:bidi="ar-DZ"/>
          </w:rPr>
          <w:delText>la recherche par champs : utilise le nom des champs dans la requête pour rechercher dans un champ spécifique. Utile pour rechercher davantage d’information comme les noms des Sourat</w:delText>
        </w:r>
        <w:r w:rsidR="00E426AD" w:rsidDel="00F02D48">
          <w:rPr>
            <w:rFonts w:asciiTheme="majorBidi" w:hAnsiTheme="majorBidi" w:cstheme="majorBidi"/>
            <w:b/>
            <w:bCs/>
            <w:lang w:bidi="ar-DZ"/>
          </w:rPr>
          <w:delText>s</w:delText>
        </w:r>
        <w:r w:rsidR="002B230F" w:rsidDel="00F02D48">
          <w:rPr>
            <w:rFonts w:asciiTheme="majorBidi" w:hAnsiTheme="majorBidi" w:cstheme="majorBidi"/>
            <w:b/>
            <w:bCs/>
            <w:lang w:bidi="ar-DZ"/>
          </w:rPr>
          <w:delText>.</w:delText>
        </w:r>
      </w:del>
    </w:p>
    <w:p w:rsidR="002B230F" w:rsidDel="00F02D48" w:rsidRDefault="002B230F" w:rsidP="002B230F">
      <w:pPr>
        <w:rPr>
          <w:del w:id="109" w:author="Assem" w:date="2012-02-11T20:18:00Z"/>
          <w:rFonts w:asciiTheme="majorBidi" w:hAnsiTheme="majorBidi" w:cstheme="majorBidi"/>
          <w:b/>
          <w:bCs/>
          <w:lang w:bidi="ar-DZ"/>
        </w:rPr>
      </w:pPr>
      <w:del w:id="110" w:author="Assem" w:date="2012-02-11T20:18:00Z">
        <w:r w:rsidDel="00F02D48">
          <w:rPr>
            <w:rFonts w:asciiTheme="majorBidi" w:hAnsiTheme="majorBidi" w:cstheme="majorBidi" w:hint="cs"/>
            <w:b/>
            <w:bCs/>
            <w:rtl/>
            <w:lang w:bidi="ar-DZ"/>
          </w:rPr>
          <w:delText>سورة: الفاتحة.</w:delText>
        </w:r>
      </w:del>
    </w:p>
    <w:p w:rsidR="002B230F" w:rsidDel="00F02D48" w:rsidRDefault="002B230F" w:rsidP="002B230F">
      <w:pPr>
        <w:rPr>
          <w:del w:id="111" w:author="Assem" w:date="2012-02-11T20:18:00Z"/>
          <w:rFonts w:asciiTheme="majorBidi" w:hAnsiTheme="majorBidi" w:cstheme="majorBidi"/>
          <w:b/>
          <w:bCs/>
          <w:rtl/>
          <w:lang w:bidi="ar-DZ"/>
        </w:rPr>
      </w:pPr>
      <w:del w:id="112" w:author="Assem" w:date="2012-02-11T20:18:00Z">
        <w:r w:rsidDel="00F02D48">
          <w:rPr>
            <w:rFonts w:asciiTheme="majorBidi" w:hAnsiTheme="majorBidi" w:cstheme="majorBidi"/>
            <w:b/>
            <w:bCs/>
            <w:lang w:bidi="ar-DZ"/>
          </w:rPr>
          <w:delText>b) Les relations logiques : pour forcer la présence ou l’absence d’un mot clé. Les relations les plus connus : la conjonction AND, disjonction OR et la négation NOT. Les</w:delText>
        </w:r>
        <w:r w:rsidR="00284E43" w:rsidDel="00F02D48">
          <w:rPr>
            <w:rFonts w:asciiTheme="majorBidi" w:hAnsiTheme="majorBidi" w:cstheme="majorBidi"/>
            <w:b/>
            <w:bCs/>
            <w:lang w:bidi="ar-DZ"/>
          </w:rPr>
          <w:delText xml:space="preserve"> relations peuvent être groupé</w:delText>
        </w:r>
        <w:r w:rsidR="00E426AD" w:rsidDel="00F02D48">
          <w:rPr>
            <w:rFonts w:asciiTheme="majorBidi" w:hAnsiTheme="majorBidi" w:cstheme="majorBidi"/>
            <w:b/>
            <w:bCs/>
            <w:lang w:bidi="ar-DZ"/>
          </w:rPr>
          <w:delText>es</w:delText>
        </w:r>
        <w:r w:rsidDel="00F02D48">
          <w:rPr>
            <w:rFonts w:asciiTheme="majorBidi" w:hAnsiTheme="majorBidi" w:cstheme="majorBidi"/>
            <w:b/>
            <w:bCs/>
            <w:lang w:bidi="ar-DZ"/>
          </w:rPr>
          <w:delText xml:space="preserve"> en utilisant les parenthèses </w:delText>
        </w:r>
      </w:del>
    </w:p>
    <w:p w:rsidR="002B230F" w:rsidDel="00F02D48" w:rsidRDefault="002B230F" w:rsidP="002B230F">
      <w:pPr>
        <w:rPr>
          <w:del w:id="113" w:author="Assem" w:date="2012-02-11T20:18:00Z"/>
          <w:rFonts w:asciiTheme="majorBidi" w:hAnsiTheme="majorBidi" w:cstheme="majorBidi"/>
          <w:b/>
          <w:bCs/>
          <w:lang w:bidi="ar-DZ"/>
        </w:rPr>
      </w:pPr>
      <w:del w:id="114" w:author="Assem" w:date="2012-02-11T20:18:00Z">
        <w:r w:rsidDel="00F02D48">
          <w:rPr>
            <w:rFonts w:asciiTheme="majorBidi" w:hAnsiTheme="majorBidi" w:cstheme="majorBidi" w:hint="cs"/>
            <w:b/>
            <w:bCs/>
            <w:rtl/>
            <w:lang w:bidi="ar-DZ"/>
          </w:rPr>
          <w:delText xml:space="preserve">(الصلاة </w:delText>
        </w:r>
        <w:r w:rsidDel="00F02D48">
          <w:rPr>
            <w:rFonts w:asciiTheme="majorBidi" w:hAnsiTheme="majorBidi" w:cstheme="majorBidi"/>
            <w:b/>
            <w:bCs/>
            <w:rtl/>
            <w:lang w:bidi="ar-DZ"/>
          </w:rPr>
          <w:delText>–</w:delText>
        </w:r>
        <w:r w:rsidDel="00F02D48">
          <w:rPr>
            <w:rFonts w:asciiTheme="majorBidi" w:hAnsiTheme="majorBidi" w:cstheme="majorBidi" w:hint="cs"/>
            <w:b/>
            <w:bCs/>
            <w:rtl/>
            <w:lang w:bidi="ar-DZ"/>
          </w:rPr>
          <w:delText xml:space="preserve"> الزكاة) + سورة: البقرة.</w:delText>
        </w:r>
      </w:del>
    </w:p>
    <w:p w:rsidR="002B230F" w:rsidDel="00F02D48" w:rsidRDefault="002B230F" w:rsidP="002B230F">
      <w:pPr>
        <w:rPr>
          <w:del w:id="115" w:author="Assem" w:date="2012-02-11T20:18:00Z"/>
          <w:rFonts w:asciiTheme="majorBidi" w:hAnsiTheme="majorBidi" w:cstheme="majorBidi"/>
          <w:b/>
          <w:bCs/>
          <w:lang w:bidi="ar-DZ"/>
        </w:rPr>
      </w:pPr>
      <w:del w:id="116" w:author="Assem" w:date="2012-02-11T20:18:00Z">
        <w:r w:rsidDel="00F02D48">
          <w:rPr>
            <w:rFonts w:asciiTheme="majorBidi" w:hAnsiTheme="majorBidi" w:cstheme="majorBidi"/>
            <w:b/>
            <w:bCs/>
            <w:lang w:bidi="ar-DZ"/>
          </w:rPr>
          <w:delText>c) La recherche par phrase : c’est un type de recherche qui permet aux utilisateurs de chercher dans un document une phrase exacte</w:delText>
        </w:r>
        <w:r w:rsidR="00E426AD" w:rsidDel="00F02D48">
          <w:rPr>
            <w:rFonts w:asciiTheme="majorBidi" w:hAnsiTheme="majorBidi" w:cstheme="majorBidi"/>
            <w:b/>
            <w:bCs/>
            <w:lang w:bidi="ar-DZ"/>
          </w:rPr>
          <w:delText>.</w:delText>
        </w:r>
      </w:del>
    </w:p>
    <w:p w:rsidR="002B230F" w:rsidDel="00F02D48" w:rsidRDefault="002B230F" w:rsidP="002B230F">
      <w:pPr>
        <w:rPr>
          <w:del w:id="117" w:author="Assem" w:date="2012-02-11T20:18:00Z"/>
          <w:rFonts w:asciiTheme="majorBidi" w:hAnsiTheme="majorBidi" w:cstheme="majorBidi"/>
          <w:b/>
          <w:bCs/>
          <w:lang w:bidi="ar-DZ"/>
        </w:rPr>
      </w:pPr>
      <w:del w:id="118" w:author="Assem" w:date="2012-02-11T20:18:00Z">
        <w:r w:rsidDel="00F02D48">
          <w:rPr>
            <w:rFonts w:asciiTheme="majorBidi" w:hAnsiTheme="majorBidi" w:cstheme="majorBidi" w:hint="cs"/>
            <w:b/>
            <w:bCs/>
            <w:rtl/>
            <w:lang w:bidi="ar-DZ"/>
          </w:rPr>
          <w:delText>"الحمد لله"</w:delText>
        </w:r>
      </w:del>
    </w:p>
    <w:p w:rsidR="00382FED" w:rsidDel="00F02D48" w:rsidRDefault="00382FED" w:rsidP="002B230F">
      <w:pPr>
        <w:rPr>
          <w:del w:id="119" w:author="Assem" w:date="2012-02-11T20:18:00Z"/>
          <w:rFonts w:asciiTheme="majorBidi" w:hAnsiTheme="majorBidi" w:cstheme="majorBidi"/>
          <w:b/>
          <w:bCs/>
          <w:lang w:bidi="ar-DZ"/>
        </w:rPr>
      </w:pPr>
      <w:del w:id="120" w:author="Assem" w:date="2012-02-11T20:18:00Z">
        <w:r w:rsidDel="00F02D48">
          <w:rPr>
            <w:rFonts w:asciiTheme="majorBidi" w:hAnsiTheme="majorBidi" w:cstheme="majorBidi"/>
            <w:b/>
            <w:bCs/>
            <w:lang w:bidi="ar-DZ"/>
          </w:rPr>
          <w:delText>d) La recherche par intervalle : est utilisée pour chercher un intervalle de valeur dans les champs numérique</w:delText>
        </w:r>
        <w:r w:rsidR="00E426AD" w:rsidDel="00F02D48">
          <w:rPr>
            <w:rFonts w:asciiTheme="majorBidi" w:hAnsiTheme="majorBidi" w:cstheme="majorBidi"/>
            <w:b/>
            <w:bCs/>
            <w:lang w:bidi="ar-DZ"/>
          </w:rPr>
          <w:delText>s</w:delText>
        </w:r>
        <w:r w:rsidDel="00F02D48">
          <w:rPr>
            <w:rFonts w:asciiTheme="majorBidi" w:hAnsiTheme="majorBidi" w:cstheme="majorBidi"/>
            <w:b/>
            <w:bCs/>
            <w:lang w:bidi="ar-DZ"/>
          </w:rPr>
          <w:delText>. Utile dans l</w:delText>
        </w:r>
        <w:r w:rsidR="008300AF" w:rsidDel="00F02D48">
          <w:rPr>
            <w:rFonts w:asciiTheme="majorBidi" w:hAnsiTheme="majorBidi" w:cstheme="majorBidi"/>
            <w:b/>
            <w:bCs/>
            <w:lang w:bidi="ar-DZ"/>
          </w:rPr>
          <w:delText>es champs comme : numéro de Aya</w:delText>
        </w:r>
        <w:r w:rsidDel="00F02D48">
          <w:rPr>
            <w:rFonts w:asciiTheme="majorBidi" w:hAnsiTheme="majorBidi" w:cstheme="majorBidi"/>
            <w:b/>
            <w:bCs/>
            <w:lang w:bidi="ar-DZ"/>
          </w:rPr>
          <w:delText xml:space="preserve">, Page, Hizb, champs statistiques  </w:delText>
        </w:r>
      </w:del>
    </w:p>
    <w:p w:rsidR="00382FED" w:rsidDel="00F02D48" w:rsidRDefault="00382FED" w:rsidP="002B230F">
      <w:pPr>
        <w:rPr>
          <w:del w:id="121" w:author="Assem" w:date="2012-02-11T20:18:00Z"/>
          <w:rFonts w:asciiTheme="majorBidi" w:hAnsiTheme="majorBidi" w:cstheme="majorBidi"/>
          <w:b/>
          <w:bCs/>
          <w:rtl/>
          <w:lang w:bidi="ar-DZ"/>
        </w:rPr>
      </w:pPr>
      <w:del w:id="122" w:author="Assem" w:date="2012-02-11T20:18:00Z">
        <w:r w:rsidDel="00F02D48">
          <w:rPr>
            <w:rFonts w:asciiTheme="majorBidi" w:hAnsiTheme="majorBidi" w:cstheme="majorBidi" w:hint="cs"/>
            <w:b/>
            <w:bCs/>
            <w:rtl/>
            <w:lang w:bidi="ar-DZ"/>
          </w:rPr>
          <w:delText>رقم الآية: 1 الى 5.</w:delText>
        </w:r>
      </w:del>
    </w:p>
    <w:p w:rsidR="00382FED" w:rsidDel="00F02D48" w:rsidRDefault="00382FED" w:rsidP="002B230F">
      <w:pPr>
        <w:rPr>
          <w:del w:id="123" w:author="Assem" w:date="2012-02-11T20:18:00Z"/>
          <w:rFonts w:asciiTheme="majorBidi" w:hAnsiTheme="majorBidi" w:cstheme="majorBidi"/>
          <w:b/>
          <w:bCs/>
          <w:lang w:bidi="ar-DZ"/>
        </w:rPr>
      </w:pPr>
      <w:del w:id="124" w:author="Assem" w:date="2012-02-11T20:18:00Z">
        <w:r w:rsidDel="00F02D48">
          <w:rPr>
            <w:rFonts w:asciiTheme="majorBidi" w:hAnsiTheme="majorBidi" w:cstheme="majorBidi"/>
            <w:b/>
            <w:bCs/>
            <w:lang w:bidi="ar-DZ"/>
          </w:rPr>
          <w:delText>e) Les expressions régulières (Jokers) : utilisée pour chercher un ensemble de mot qui partage les mêmes lettres. Cette fonctionnal</w:delText>
        </w:r>
        <w:r w:rsidR="00284E43" w:rsidDel="00F02D48">
          <w:rPr>
            <w:rFonts w:asciiTheme="majorBidi" w:hAnsiTheme="majorBidi" w:cstheme="majorBidi"/>
            <w:b/>
            <w:bCs/>
            <w:lang w:bidi="ar-DZ"/>
          </w:rPr>
          <w:delText>ité peut être utilisé</w:delText>
        </w:r>
        <w:r w:rsidR="00E426AD" w:rsidDel="00F02D48">
          <w:rPr>
            <w:rFonts w:asciiTheme="majorBidi" w:hAnsiTheme="majorBidi" w:cstheme="majorBidi"/>
            <w:b/>
            <w:bCs/>
            <w:lang w:bidi="ar-DZ"/>
          </w:rPr>
          <w:delText>e</w:delText>
        </w:r>
        <w:r w:rsidDel="00F02D48">
          <w:rPr>
            <w:rFonts w:asciiTheme="majorBidi" w:hAnsiTheme="majorBidi" w:cstheme="majorBidi"/>
            <w:b/>
            <w:bCs/>
            <w:lang w:bidi="ar-DZ"/>
          </w:rPr>
          <w:delText xml:space="preserve"> pour rechercher une partie d’un mot. En latin, il existe d</w:delText>
        </w:r>
        <w:r w:rsidR="00E426AD" w:rsidDel="00F02D48">
          <w:rPr>
            <w:rFonts w:asciiTheme="majorBidi" w:hAnsiTheme="majorBidi" w:cstheme="majorBidi"/>
            <w:b/>
            <w:bCs/>
            <w:lang w:bidi="ar-DZ"/>
          </w:rPr>
          <w:delText>eux jokers utilisés largement :</w:delText>
        </w:r>
        <w:r w:rsidDel="00F02D48">
          <w:rPr>
            <w:rFonts w:asciiTheme="majorBidi" w:hAnsiTheme="majorBidi" w:cstheme="majorBidi"/>
            <w:b/>
            <w:bCs/>
            <w:lang w:bidi="ar-DZ"/>
          </w:rPr>
          <w:delText xml:space="preserve">?remplace une lettre, * remplace un nombre indéfini de lettres. Ces jokers ne sont pas suffisants en Arabe à cause de l’existence des symboles de vocalisations qui ne sont pas des lettres, et la lettre Hamza </w:delText>
        </w:r>
        <w:r w:rsidDel="00F02D48">
          <w:rPr>
            <w:rFonts w:asciiTheme="majorBidi" w:hAnsiTheme="majorBidi" w:cstheme="majorBidi" w:hint="cs"/>
            <w:b/>
            <w:bCs/>
            <w:rtl/>
            <w:lang w:bidi="ar-DZ"/>
          </w:rPr>
          <w:delText>(ء)</w:delText>
        </w:r>
        <w:r w:rsidR="00255B16" w:rsidDel="00F02D48">
          <w:rPr>
            <w:rFonts w:asciiTheme="majorBidi" w:hAnsiTheme="majorBidi" w:cstheme="majorBidi"/>
            <w:b/>
            <w:bCs/>
            <w:lang w:bidi="ar-DZ"/>
          </w:rPr>
          <w:delText>qui a différente forme selon son emplacement</w:delText>
        </w:r>
      </w:del>
    </w:p>
    <w:p w:rsidR="00255B16" w:rsidDel="00F02D48" w:rsidRDefault="00255B16" w:rsidP="002B230F">
      <w:pPr>
        <w:rPr>
          <w:del w:id="125" w:author="Assem" w:date="2012-02-11T20:18:00Z"/>
          <w:rFonts w:asciiTheme="majorBidi" w:hAnsiTheme="majorBidi" w:cstheme="majorBidi"/>
          <w:b/>
          <w:bCs/>
          <w:rtl/>
          <w:lang w:bidi="ar-DZ"/>
        </w:rPr>
      </w:pPr>
      <w:del w:id="126" w:author="Assem" w:date="2012-02-11T20:18:00Z">
        <w:r w:rsidDel="00F02D48">
          <w:rPr>
            <w:rFonts w:asciiTheme="majorBidi" w:hAnsiTheme="majorBidi" w:cstheme="majorBidi" w:hint="cs"/>
            <w:b/>
            <w:bCs/>
            <w:rtl/>
            <w:lang w:bidi="ar-DZ"/>
          </w:rPr>
          <w:delText>ب؟طة= بصطة,بسطة.</w:delText>
        </w:r>
      </w:del>
    </w:p>
    <w:p w:rsidR="00255B16" w:rsidDel="00F02D48" w:rsidRDefault="00255B16" w:rsidP="00255B16">
      <w:pPr>
        <w:rPr>
          <w:del w:id="127" w:author="Assem" w:date="2012-02-11T20:18:00Z"/>
          <w:rFonts w:asciiTheme="majorBidi" w:hAnsiTheme="majorBidi" w:cstheme="majorBidi"/>
          <w:b/>
          <w:bCs/>
          <w:rtl/>
          <w:lang w:bidi="ar-DZ"/>
        </w:rPr>
      </w:pPr>
      <w:del w:id="128" w:author="Assem" w:date="2012-02-11T20:18:00Z">
        <w:r w:rsidDel="00F02D48">
          <w:rPr>
            <w:rFonts w:asciiTheme="majorBidi" w:hAnsiTheme="majorBidi" w:cstheme="majorBidi" w:hint="cs"/>
            <w:b/>
            <w:bCs/>
            <w:rtl/>
            <w:lang w:bidi="ar-DZ"/>
          </w:rPr>
          <w:delText>=نبي, النبيين, الأنبياء...</w:delText>
        </w:r>
        <w:r w:rsidDel="00F02D48">
          <w:rPr>
            <w:rFonts w:asciiTheme="majorBidi" w:hAnsiTheme="majorBidi" w:cstheme="majorBidi"/>
            <w:b/>
            <w:bCs/>
            <w:lang w:bidi="ar-DZ"/>
          </w:rPr>
          <w:delText>*</w:delText>
        </w:r>
        <w:r w:rsidDel="00F02D48">
          <w:rPr>
            <w:rFonts w:asciiTheme="majorBidi" w:hAnsiTheme="majorBidi" w:cstheme="majorBidi" w:hint="cs"/>
            <w:b/>
            <w:bCs/>
            <w:rtl/>
            <w:lang w:bidi="ar-DZ"/>
          </w:rPr>
          <w:delText>نبي</w:delText>
        </w:r>
        <w:r w:rsidDel="00F02D48">
          <w:rPr>
            <w:rFonts w:asciiTheme="majorBidi" w:hAnsiTheme="majorBidi" w:cstheme="majorBidi"/>
            <w:b/>
            <w:bCs/>
            <w:lang w:bidi="ar-DZ"/>
          </w:rPr>
          <w:delText>*</w:delText>
        </w:r>
      </w:del>
    </w:p>
    <w:p w:rsidR="00255B16" w:rsidDel="00F02D48" w:rsidRDefault="008B66F9" w:rsidP="009B4DE6">
      <w:pPr>
        <w:rPr>
          <w:del w:id="129" w:author="Assem" w:date="2012-02-11T20:18:00Z"/>
          <w:rFonts w:asciiTheme="majorBidi" w:hAnsiTheme="majorBidi" w:cstheme="majorBidi"/>
          <w:b/>
          <w:bCs/>
          <w:rtl/>
          <w:lang w:bidi="ar-DZ"/>
        </w:rPr>
      </w:pPr>
      <w:del w:id="130" w:author="Assem" w:date="2012-02-11T20:18:00Z">
        <w:r w:rsidDel="00F02D48">
          <w:rPr>
            <w:rFonts w:asciiTheme="majorBidi" w:hAnsiTheme="majorBidi" w:cstheme="majorBidi"/>
            <w:b/>
            <w:bCs/>
            <w:lang w:bidi="ar-DZ"/>
          </w:rPr>
          <w:delText xml:space="preserve">f) </w:delText>
        </w:r>
        <w:r w:rsidR="009B4DE6" w:rsidDel="00F02D48">
          <w:rPr>
            <w:rFonts w:asciiTheme="majorBidi" w:hAnsiTheme="majorBidi" w:cstheme="majorBidi"/>
            <w:b/>
            <w:bCs/>
            <w:lang w:bidi="ar-DZ"/>
          </w:rPr>
          <w:delText>Boosting : utilisée pour augmenter le facteur de pertinence des mots-clés.</w:delText>
        </w:r>
      </w:del>
    </w:p>
    <w:p w:rsidR="008162B6" w:rsidDel="00F02D48" w:rsidRDefault="008162B6" w:rsidP="008162B6">
      <w:pPr>
        <w:autoSpaceDE w:val="0"/>
        <w:autoSpaceDN w:val="0"/>
        <w:adjustRightInd w:val="0"/>
        <w:spacing w:after="0" w:line="240" w:lineRule="auto"/>
        <w:rPr>
          <w:del w:id="131" w:author="Assem" w:date="2012-02-11T20:18:00Z"/>
          <w:rFonts w:ascii="CMSY7" w:eastAsia="LMRoman10-Regular-Identity-H" w:hAnsi="CMSY7" w:cs="CMSY7"/>
          <w:i/>
          <w:iCs/>
          <w:sz w:val="14"/>
          <w:szCs w:val="14"/>
          <w:rtl/>
          <w:lang w:val="en-US"/>
        </w:rPr>
      </w:pPr>
      <w:del w:id="132" w:author="Assem" w:date="2012-02-11T20:18:00Z"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سميع</w:delText>
        </w:r>
        <w:r w:rsidRPr="008162B6" w:rsidDel="00F02D48">
          <w:rPr>
            <w:rFonts w:ascii="Scheherazade" w:eastAsia="LMRoman10-Regular-Identity-H" w:cs="Scheherazade"/>
            <w:sz w:val="30"/>
            <w:szCs w:val="30"/>
            <w:lang w:val="en-US"/>
          </w:rPr>
          <w:delText xml:space="preserve">^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٢بصير</w:delText>
        </w:r>
        <w:r w:rsidRPr="008162B6" w:rsidDel="00F02D48">
          <w:rPr>
            <w:rFonts w:ascii="CMSY7" w:eastAsia="LMRoman10-Regular-Identity-H" w:hAnsi="CMSY7" w:cs="CMSY7"/>
            <w:i/>
            <w:iCs/>
            <w:sz w:val="14"/>
            <w:szCs w:val="14"/>
            <w:lang w:val="en-US"/>
          </w:rPr>
          <w:delText>_</w:delText>
        </w:r>
      </w:del>
    </w:p>
    <w:p w:rsidR="008B66F9" w:rsidRPr="008B66F9" w:rsidDel="00F02D48" w:rsidRDefault="008B66F9" w:rsidP="008162B6">
      <w:pPr>
        <w:autoSpaceDE w:val="0"/>
        <w:autoSpaceDN w:val="0"/>
        <w:adjustRightInd w:val="0"/>
        <w:spacing w:after="0" w:line="240" w:lineRule="auto"/>
        <w:rPr>
          <w:del w:id="133" w:author="Assem" w:date="2012-02-11T20:18:00Z"/>
          <w:rFonts w:asciiTheme="majorBidi" w:eastAsia="LMRoman10-Regular-Identity-H" w:hAnsiTheme="majorBidi" w:cstheme="majorBidi"/>
          <w:b/>
          <w:bCs/>
        </w:rPr>
      </w:pPr>
      <w:del w:id="134" w:author="Assem" w:date="2012-02-11T20:18:00Z">
        <w:r w:rsidRPr="008B66F9" w:rsidDel="00F02D48">
          <w:rPr>
            <w:rFonts w:asciiTheme="majorBidi" w:eastAsia="LMRoman10-Regular-Identity-H" w:hAnsiTheme="majorBidi" w:cstheme="majorBidi"/>
            <w:b/>
            <w:bCs/>
          </w:rPr>
          <w:delText>g) La combinaison des fonctionnalités: recherch</w:delText>
        </w:r>
        <w:r w:rsidR="00E426AD" w:rsidDel="00F02D48">
          <w:rPr>
            <w:rFonts w:asciiTheme="majorBidi" w:eastAsia="LMRoman10-Regular-Identity-H" w:hAnsiTheme="majorBidi" w:cstheme="majorBidi"/>
            <w:b/>
            <w:bCs/>
          </w:rPr>
          <w:delText>er en combi</w:delText>
        </w:r>
        <w:r w:rsidR="00E426AD" w:rsidRPr="008B66F9" w:rsidDel="00F02D48">
          <w:rPr>
            <w:rFonts w:asciiTheme="majorBidi" w:eastAsia="LMRoman10-Regular-Identity-H" w:hAnsiTheme="majorBidi" w:cstheme="majorBidi"/>
            <w:b/>
            <w:bCs/>
          </w:rPr>
          <w:delText>n</w:delText>
        </w:r>
        <w:r w:rsidR="00E426AD" w:rsidDel="00F02D48">
          <w:rPr>
            <w:rFonts w:asciiTheme="majorBidi" w:eastAsia="LMRoman10-Regular-Identity-H" w:hAnsiTheme="majorBidi" w:cstheme="majorBidi"/>
            <w:b/>
            <w:bCs/>
          </w:rPr>
          <w:delText>a</w:delText>
        </w:r>
        <w:r w:rsidR="00E426AD" w:rsidRPr="008B66F9" w:rsidDel="00F02D48">
          <w:rPr>
            <w:rFonts w:asciiTheme="majorBidi" w:eastAsia="LMRoman10-Regular-Identity-H" w:hAnsiTheme="majorBidi" w:cstheme="majorBidi"/>
            <w:b/>
            <w:bCs/>
          </w:rPr>
          <w:delText>nt</w:delText>
        </w:r>
        <w:r w:rsidRPr="008B66F9" w:rsidDel="00F02D48">
          <w:rPr>
            <w:rFonts w:asciiTheme="majorBidi" w:eastAsia="LMRoman10-Regular-Identity-H" w:hAnsiTheme="majorBidi" w:cstheme="majorBidi"/>
            <w:b/>
            <w:bCs/>
          </w:rPr>
          <w:delText xml:space="preserve"> toutes les fonctionnalités </w:delText>
        </w:r>
        <w:r w:rsidR="00E426AD" w:rsidRPr="008B66F9" w:rsidDel="00F02D48">
          <w:rPr>
            <w:rFonts w:asciiTheme="majorBidi" w:eastAsia="LMRoman10-Regular-Identity-H" w:hAnsiTheme="majorBidi" w:cstheme="majorBidi"/>
            <w:b/>
            <w:bCs/>
          </w:rPr>
          <w:delText>déjà</w:delText>
        </w:r>
        <w:r w:rsidRPr="008B66F9" w:rsidDel="00F02D48">
          <w:rPr>
            <w:rFonts w:asciiTheme="majorBidi" w:eastAsia="LMRoman10-Regular-Identity-H" w:hAnsiTheme="majorBidi" w:cstheme="majorBidi"/>
            <w:b/>
            <w:bCs/>
          </w:rPr>
          <w:delText xml:space="preserve"> citées</w:delText>
        </w:r>
      </w:del>
    </w:p>
    <w:p w:rsidR="008162B6" w:rsidDel="00F02D48" w:rsidRDefault="008162B6" w:rsidP="008162B6">
      <w:pPr>
        <w:autoSpaceDE w:val="0"/>
        <w:autoSpaceDN w:val="0"/>
        <w:adjustRightInd w:val="0"/>
        <w:spacing w:after="0" w:line="240" w:lineRule="auto"/>
        <w:rPr>
          <w:del w:id="135" w:author="Assem" w:date="2012-02-11T20:18:00Z"/>
          <w:rFonts w:ascii="CMSY7" w:eastAsia="LMRoman10-Regular-Identity-H" w:hAnsi="CMSY7" w:cs="CMSY7"/>
          <w:i/>
          <w:iCs/>
          <w:sz w:val="14"/>
          <w:szCs w:val="14"/>
          <w:lang w:val="en-US"/>
        </w:rPr>
      </w:pPr>
      <w:del w:id="136" w:author="Assem" w:date="2012-02-11T20:18:00Z">
        <w:r w:rsidRPr="008162B6" w:rsidDel="00F02D48">
          <w:rPr>
            <w:rFonts w:ascii="Scheherazade" w:eastAsia="LMRoman10-Regular-Identity-H" w:cs="Scheherazade" w:hint="cs"/>
            <w:sz w:val="30"/>
            <w:szCs w:val="30"/>
            <w:lang w:val="en-US"/>
          </w:rPr>
          <w:delText>”</w:delText>
        </w:r>
        <w:r w:rsidRPr="008162B6" w:rsidDel="00F02D48">
          <w:rPr>
            <w:rFonts w:ascii="Scheherazade" w:eastAsia="LMRoman10-Regular-Identity-H" w:cs="Scheherazade"/>
            <w:sz w:val="30"/>
            <w:szCs w:val="30"/>
            <w:lang w:val="en-US"/>
          </w:rPr>
          <w:delText>*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حمدلله</w:delText>
        </w:r>
        <w:r w:rsidRPr="008162B6" w:rsidDel="00F02D48">
          <w:rPr>
            <w:rFonts w:ascii="Scheherazade" w:eastAsia="LMRoman10-Regular-Identity-H" w:cs="Scheherazade" w:hint="cs"/>
            <w:sz w:val="30"/>
            <w:szCs w:val="30"/>
            <w:lang w:val="en-US"/>
          </w:rPr>
          <w:delText>“</w:delText>
        </w:r>
        <w:r w:rsidRPr="008162B6" w:rsidDel="00F02D48">
          <w:rPr>
            <w:rFonts w:ascii="Scheherazade" w:eastAsia="LMRoman10-Regular-Identity-H" w:cs="Scheherazade"/>
            <w:sz w:val="30"/>
            <w:szCs w:val="30"/>
            <w:lang w:val="en-US"/>
          </w:rPr>
          <w:delText xml:space="preserve">^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٢</w:delText>
        </w:r>
        <w:r w:rsidRPr="008162B6" w:rsidDel="00F02D48">
          <w:rPr>
            <w:rFonts w:ascii="CMSY7" w:eastAsia="LMRoman10-Regular-Identity-H" w:hAnsi="CMSY7" w:cs="CMSY7"/>
            <w:i/>
            <w:iCs/>
            <w:sz w:val="14"/>
            <w:szCs w:val="14"/>
            <w:lang w:val="en-US"/>
          </w:rPr>
          <w:delText>_</w:delText>
        </w:r>
      </w:del>
    </w:p>
    <w:p w:rsidR="008B66F9" w:rsidDel="00F02D48" w:rsidRDefault="008B66F9" w:rsidP="008162B6">
      <w:pPr>
        <w:autoSpaceDE w:val="0"/>
        <w:autoSpaceDN w:val="0"/>
        <w:adjustRightInd w:val="0"/>
        <w:spacing w:after="0" w:line="240" w:lineRule="auto"/>
        <w:rPr>
          <w:del w:id="137" w:author="Assem" w:date="2012-02-11T20:18:00Z"/>
          <w:rFonts w:ascii="CMSY7" w:eastAsia="LMRoman10-Regular-Identity-H" w:hAnsi="CMSY7" w:cs="CMSY7"/>
          <w:i/>
          <w:iCs/>
          <w:sz w:val="14"/>
          <w:szCs w:val="14"/>
          <w:lang w:val="en-US"/>
        </w:rPr>
      </w:pPr>
    </w:p>
    <w:p w:rsidR="008B66F9" w:rsidRPr="008B66F9" w:rsidDel="00F02D48" w:rsidRDefault="008B66F9" w:rsidP="008B66F9">
      <w:pPr>
        <w:autoSpaceDE w:val="0"/>
        <w:autoSpaceDN w:val="0"/>
        <w:adjustRightInd w:val="0"/>
        <w:spacing w:after="0" w:line="240" w:lineRule="auto"/>
        <w:ind w:firstLine="708"/>
        <w:rPr>
          <w:del w:id="138" w:author="Assem" w:date="2012-02-11T20:18:00Z"/>
          <w:rFonts w:asciiTheme="majorBidi" w:eastAsia="LMRoman10-Regular-Identity-H" w:hAnsiTheme="majorBidi" w:cstheme="majorBidi"/>
          <w:b/>
          <w:bCs/>
        </w:rPr>
      </w:pPr>
      <w:del w:id="139" w:author="Assem" w:date="2012-02-11T20:18:00Z">
        <w:r w:rsidRPr="008B66F9" w:rsidDel="00F02D48">
          <w:rPr>
            <w:rFonts w:asciiTheme="majorBidi" w:eastAsia="LMRoman10-Regular-Identity-H" w:hAnsiTheme="majorBidi" w:cstheme="majorBidi"/>
            <w:b/>
            <w:bCs/>
          </w:rPr>
          <w:delText>2) L’améliorati</w:delText>
        </w:r>
        <w:r w:rsidR="00E426AD" w:rsidDel="00F02D48">
          <w:rPr>
            <w:rFonts w:asciiTheme="majorBidi" w:eastAsia="LMRoman10-Regular-Identity-H" w:hAnsiTheme="majorBidi" w:cstheme="majorBidi"/>
            <w:b/>
            <w:bCs/>
          </w:rPr>
          <w:delText>on des résultats de la recherche</w:delText>
        </w:r>
        <w:r w:rsidRPr="008B66F9" w:rsidDel="00F02D48">
          <w:rPr>
            <w:rFonts w:asciiTheme="majorBidi" w:eastAsia="LMRoman10-Regular-Identity-H" w:hAnsiTheme="majorBidi" w:cstheme="majorBidi"/>
            <w:b/>
            <w:bCs/>
          </w:rPr>
          <w:delText>:</w:delText>
        </w:r>
      </w:del>
    </w:p>
    <w:p w:rsidR="008B66F9" w:rsidDel="00F02D48" w:rsidRDefault="008B66F9" w:rsidP="008B66F9">
      <w:pPr>
        <w:autoSpaceDE w:val="0"/>
        <w:autoSpaceDN w:val="0"/>
        <w:adjustRightInd w:val="0"/>
        <w:spacing w:after="0" w:line="240" w:lineRule="auto"/>
        <w:rPr>
          <w:del w:id="140" w:author="Assem" w:date="2012-02-11T20:18:00Z"/>
          <w:rFonts w:asciiTheme="majorBidi" w:eastAsia="LMRoman10-Regular-Identity-H" w:hAnsiTheme="majorBidi" w:cstheme="majorBidi"/>
          <w:b/>
          <w:bCs/>
        </w:rPr>
      </w:pPr>
      <w:del w:id="141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</w:rPr>
          <w:delText>a) La pagination : diviser les résultats sur des pages : 10, 20, 50 … résultats par page.</w:delText>
        </w:r>
      </w:del>
    </w:p>
    <w:p w:rsidR="008B66F9" w:rsidDel="00F02D48" w:rsidRDefault="008B66F9" w:rsidP="008B66F9">
      <w:pPr>
        <w:autoSpaceDE w:val="0"/>
        <w:autoSpaceDN w:val="0"/>
        <w:adjustRightInd w:val="0"/>
        <w:spacing w:after="0" w:line="240" w:lineRule="auto"/>
        <w:rPr>
          <w:del w:id="142" w:author="Assem" w:date="2012-02-11T20:18:00Z"/>
          <w:rFonts w:asciiTheme="majorBidi" w:eastAsia="LMRoman10-Regular-Identity-H" w:hAnsiTheme="majorBidi" w:cstheme="majorBidi"/>
          <w:b/>
          <w:bCs/>
        </w:rPr>
      </w:pPr>
      <w:del w:id="143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</w:rPr>
          <w:delText>b) Le tri : trier les résultats selon plusieurs critères :</w:delText>
        </w:r>
      </w:del>
    </w:p>
    <w:p w:rsidR="008B66F9" w:rsidDel="00F02D48" w:rsidRDefault="008B66F9" w:rsidP="008B66F9">
      <w:pPr>
        <w:autoSpaceDE w:val="0"/>
        <w:autoSpaceDN w:val="0"/>
        <w:adjustRightInd w:val="0"/>
        <w:spacing w:after="0" w:line="240" w:lineRule="auto"/>
        <w:rPr>
          <w:del w:id="144" w:author="Assem" w:date="2012-02-11T20:18:00Z"/>
          <w:rFonts w:asciiTheme="majorBidi" w:eastAsia="LMRoman10-Regular-Identity-H" w:hAnsiTheme="majorBidi" w:cstheme="majorBidi"/>
          <w:b/>
          <w:bCs/>
        </w:rPr>
      </w:pPr>
      <w:del w:id="145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</w:rPr>
          <w:tab/>
          <w:delText>- Nombre d’apparition.</w:delText>
        </w:r>
      </w:del>
    </w:p>
    <w:p w:rsidR="008B66F9" w:rsidDel="00F02D48" w:rsidRDefault="008B66F9" w:rsidP="008B66F9">
      <w:pPr>
        <w:autoSpaceDE w:val="0"/>
        <w:autoSpaceDN w:val="0"/>
        <w:adjustRightInd w:val="0"/>
        <w:spacing w:after="0" w:line="240" w:lineRule="auto"/>
        <w:rPr>
          <w:del w:id="146" w:author="Assem" w:date="2012-02-11T20:18:00Z"/>
          <w:rFonts w:asciiTheme="majorBidi" w:eastAsia="LMRoman10-Regular-Identity-H" w:hAnsiTheme="majorBidi" w:cstheme="majorBidi"/>
          <w:b/>
          <w:bCs/>
        </w:rPr>
      </w:pPr>
      <w:del w:id="147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</w:rPr>
          <w:tab/>
          <w:delText>- L’ordre dans le Coran.</w:delText>
        </w:r>
      </w:del>
    </w:p>
    <w:p w:rsidR="008B66F9" w:rsidDel="00F02D48" w:rsidRDefault="008B66F9" w:rsidP="008B66F9">
      <w:pPr>
        <w:autoSpaceDE w:val="0"/>
        <w:autoSpaceDN w:val="0"/>
        <w:adjustRightInd w:val="0"/>
        <w:spacing w:after="0" w:line="240" w:lineRule="auto"/>
        <w:rPr>
          <w:del w:id="148" w:author="Assem" w:date="2012-02-11T20:18:00Z"/>
          <w:rFonts w:asciiTheme="majorBidi" w:eastAsia="LMRoman10-Regular-Identity-H" w:hAnsiTheme="majorBidi" w:cstheme="majorBidi"/>
          <w:b/>
          <w:bCs/>
        </w:rPr>
      </w:pPr>
      <w:del w:id="149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</w:rPr>
          <w:tab/>
          <w:delText>- L’ordre de révélation.</w:delText>
        </w:r>
      </w:del>
    </w:p>
    <w:p w:rsidR="008B66F9" w:rsidDel="00F02D48" w:rsidRDefault="008B66F9" w:rsidP="008B66F9">
      <w:pPr>
        <w:autoSpaceDE w:val="0"/>
        <w:autoSpaceDN w:val="0"/>
        <w:adjustRightInd w:val="0"/>
        <w:spacing w:after="0" w:line="240" w:lineRule="auto"/>
        <w:rPr>
          <w:del w:id="150" w:author="Assem" w:date="2012-02-11T20:18:00Z"/>
          <w:rFonts w:asciiTheme="majorBidi" w:eastAsia="LMRoman10-Regular-Identity-H" w:hAnsiTheme="majorBidi" w:cstheme="majorBidi"/>
          <w:b/>
          <w:bCs/>
        </w:rPr>
      </w:pPr>
      <w:del w:id="151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</w:rPr>
          <w:tab/>
          <w:delText>- L’ordre numérique des champs.</w:delText>
        </w:r>
      </w:del>
    </w:p>
    <w:p w:rsidR="008B66F9" w:rsidDel="00F02D48" w:rsidRDefault="008B66F9" w:rsidP="008B66F9">
      <w:pPr>
        <w:autoSpaceDE w:val="0"/>
        <w:autoSpaceDN w:val="0"/>
        <w:adjustRightInd w:val="0"/>
        <w:spacing w:after="0" w:line="240" w:lineRule="auto"/>
        <w:rPr>
          <w:del w:id="152" w:author="Assem" w:date="2012-02-11T20:18:00Z"/>
          <w:rFonts w:asciiTheme="majorBidi" w:eastAsia="LMRoman10-Regular-Identity-H" w:hAnsiTheme="majorBidi" w:cstheme="majorBidi"/>
          <w:b/>
          <w:bCs/>
        </w:rPr>
      </w:pPr>
      <w:del w:id="153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</w:rPr>
          <w:tab/>
          <w:delText>- L’ordre alphabétique ou Abjad.</w:delText>
        </w:r>
      </w:del>
    </w:p>
    <w:p w:rsidR="008B66F9" w:rsidDel="00F02D48" w:rsidRDefault="008B66F9" w:rsidP="008B66F9">
      <w:pPr>
        <w:autoSpaceDE w:val="0"/>
        <w:autoSpaceDN w:val="0"/>
        <w:adjustRightInd w:val="0"/>
        <w:spacing w:after="0" w:line="240" w:lineRule="auto"/>
        <w:rPr>
          <w:del w:id="154" w:author="Assem" w:date="2012-02-11T20:18:00Z"/>
          <w:rFonts w:asciiTheme="majorBidi" w:eastAsia="LMRoman10-Regular-Identity-H" w:hAnsiTheme="majorBidi" w:cstheme="majorBidi"/>
          <w:b/>
          <w:bCs/>
        </w:rPr>
      </w:pPr>
      <w:del w:id="155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</w:rPr>
          <w:tab/>
          <w:delText>- Une combinaison des tris déjà cités.</w:delText>
        </w:r>
      </w:del>
    </w:p>
    <w:p w:rsidR="008B66F9" w:rsidDel="00F02D48" w:rsidRDefault="008B66F9" w:rsidP="008B66F9">
      <w:pPr>
        <w:autoSpaceDE w:val="0"/>
        <w:autoSpaceDN w:val="0"/>
        <w:adjustRightInd w:val="0"/>
        <w:spacing w:after="0" w:line="240" w:lineRule="auto"/>
        <w:rPr>
          <w:del w:id="156" w:author="Assem" w:date="2012-02-11T20:18:00Z"/>
          <w:rFonts w:asciiTheme="majorBidi" w:eastAsia="LMRoman10-Regular-Identity-H" w:hAnsiTheme="majorBidi" w:cstheme="majorBidi"/>
          <w:b/>
          <w:bCs/>
        </w:rPr>
      </w:pPr>
      <w:del w:id="157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</w:rPr>
          <w:delText>Pour l’o</w:delText>
        </w:r>
        <w:r w:rsidR="00807C53" w:rsidDel="00F02D48">
          <w:rPr>
            <w:rFonts w:asciiTheme="majorBidi" w:eastAsia="LMRoman10-Regular-Identity-H" w:hAnsiTheme="majorBidi" w:cstheme="majorBidi"/>
            <w:b/>
            <w:bCs/>
          </w:rPr>
          <w:delText>r</w:delText>
        </w:r>
        <w:r w:rsidDel="00F02D48">
          <w:rPr>
            <w:rFonts w:asciiTheme="majorBidi" w:eastAsia="LMRoman10-Regular-Identity-H" w:hAnsiTheme="majorBidi" w:cstheme="majorBidi"/>
            <w:b/>
            <w:bCs/>
          </w:rPr>
          <w:delText xml:space="preserve">dre alphabétique on doit prendre en considération l’ordre </w:delText>
        </w:r>
        <w:r w:rsidR="00E426AD" w:rsidDel="00F02D48">
          <w:rPr>
            <w:rFonts w:asciiTheme="majorBidi" w:eastAsia="LMRoman10-Regular-Identity-H" w:hAnsiTheme="majorBidi" w:cstheme="majorBidi"/>
            <w:b/>
            <w:bCs/>
          </w:rPr>
          <w:delText>réel</w:delText>
        </w:r>
        <w:r w:rsidDel="00F02D48">
          <w:rPr>
            <w:rFonts w:asciiTheme="majorBidi" w:eastAsia="LMRoman10-Regular-Identity-H" w:hAnsiTheme="majorBidi" w:cstheme="majorBidi"/>
            <w:b/>
            <w:bCs/>
          </w:rPr>
          <w:delText xml:space="preserve"> de :</w:delText>
        </w:r>
      </w:del>
    </w:p>
    <w:p w:rsidR="008B66F9" w:rsidDel="00F02D48" w:rsidRDefault="008B66F9" w:rsidP="008B66F9">
      <w:pPr>
        <w:autoSpaceDE w:val="0"/>
        <w:autoSpaceDN w:val="0"/>
        <w:adjustRightInd w:val="0"/>
        <w:spacing w:after="0" w:line="240" w:lineRule="auto"/>
        <w:rPr>
          <w:del w:id="158" w:author="Assem" w:date="2012-02-11T20:18:00Z"/>
          <w:rFonts w:asciiTheme="majorBidi" w:eastAsia="LMRoman10-Regular-Identity-H" w:hAnsiTheme="majorBidi" w:cstheme="majorBidi"/>
          <w:b/>
          <w:bCs/>
          <w:lang w:bidi="ar-DZ"/>
        </w:rPr>
      </w:pPr>
      <w:del w:id="159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</w:rPr>
          <w:tab/>
          <w:delText xml:space="preserve">Les formes de Hamza : </w:delText>
        </w:r>
        <w:r w:rsidDel="00F02D48">
          <w:rPr>
            <w:rFonts w:asciiTheme="majorBidi" w:eastAsia="LMRoman10-Regular-Identity-H" w:hAnsiTheme="majorBidi" w:cstheme="majorBidi" w:hint="cs"/>
            <w:b/>
            <w:bCs/>
            <w:rtl/>
            <w:lang w:bidi="ar-DZ"/>
          </w:rPr>
          <w:delText xml:space="preserve">أ ء ئ ؤ </w:delText>
        </w:r>
      </w:del>
    </w:p>
    <w:p w:rsidR="008B66F9" w:rsidDel="00F02D48" w:rsidRDefault="008B66F9" w:rsidP="008B66F9">
      <w:pPr>
        <w:autoSpaceDE w:val="0"/>
        <w:autoSpaceDN w:val="0"/>
        <w:adjustRightInd w:val="0"/>
        <w:spacing w:after="0" w:line="240" w:lineRule="auto"/>
        <w:rPr>
          <w:del w:id="160" w:author="Assem" w:date="2012-02-11T20:18:00Z"/>
          <w:rFonts w:asciiTheme="majorBidi" w:eastAsia="LMRoman10-Regular-Identity-H" w:hAnsiTheme="majorBidi" w:cstheme="majorBidi"/>
          <w:b/>
          <w:bCs/>
          <w:lang w:bidi="ar-DZ"/>
        </w:rPr>
      </w:pPr>
      <w:del w:id="161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tab/>
          <w:delText xml:space="preserve">Les formes du Ta’ : </w:delText>
        </w:r>
        <w:r w:rsidDel="00F02D48">
          <w:rPr>
            <w:rFonts w:asciiTheme="majorBidi" w:eastAsia="LMRoman10-Regular-Identity-H" w:hAnsiTheme="majorBidi" w:cstheme="majorBidi" w:hint="cs"/>
            <w:b/>
            <w:bCs/>
            <w:rtl/>
            <w:lang w:bidi="ar-DZ"/>
          </w:rPr>
          <w:delText>ة ت</w:delText>
        </w:r>
      </w:del>
    </w:p>
    <w:p w:rsidR="008B66F9" w:rsidDel="00F02D48" w:rsidRDefault="008B66F9" w:rsidP="00807C53">
      <w:pPr>
        <w:autoSpaceDE w:val="0"/>
        <w:autoSpaceDN w:val="0"/>
        <w:adjustRightInd w:val="0"/>
        <w:spacing w:after="0" w:line="240" w:lineRule="auto"/>
        <w:rPr>
          <w:del w:id="162" w:author="Assem" w:date="2012-02-11T20:18:00Z"/>
          <w:rFonts w:asciiTheme="majorBidi" w:eastAsia="LMRoman10-Regular-Identity-H" w:hAnsiTheme="majorBidi" w:cstheme="majorBidi"/>
          <w:b/>
          <w:bCs/>
          <w:lang w:bidi="ar-DZ"/>
        </w:rPr>
      </w:pPr>
      <w:del w:id="163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tab/>
          <w:delText xml:space="preserve">Les formes du Alif : </w:delText>
        </w:r>
        <w:r w:rsidDel="00F02D48">
          <w:rPr>
            <w:rFonts w:asciiTheme="majorBidi" w:eastAsia="LMRoman10-Regular-Identity-H" w:hAnsiTheme="majorBidi" w:cstheme="majorBidi" w:hint="cs"/>
            <w:b/>
            <w:bCs/>
            <w:rtl/>
            <w:lang w:bidi="ar-DZ"/>
          </w:rPr>
          <w:delText>ا ى</w:delText>
        </w:r>
      </w:del>
    </w:p>
    <w:p w:rsidR="00BC7885" w:rsidDel="00F02D48" w:rsidRDefault="00BC7885" w:rsidP="00807C53">
      <w:pPr>
        <w:autoSpaceDE w:val="0"/>
        <w:autoSpaceDN w:val="0"/>
        <w:adjustRightInd w:val="0"/>
        <w:spacing w:after="0" w:line="240" w:lineRule="auto"/>
        <w:rPr>
          <w:del w:id="164" w:author="Assem" w:date="2012-02-11T20:18:00Z"/>
          <w:rFonts w:asciiTheme="majorBidi" w:eastAsia="LMRoman10-Regular-Identity-H" w:hAnsiTheme="majorBidi" w:cstheme="majorBidi"/>
          <w:b/>
          <w:bCs/>
          <w:lang w:bidi="ar-DZ"/>
        </w:rPr>
      </w:pPr>
      <w:del w:id="165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delText>c) La mise en évidence : pour faire la distinction des mots recherchés</w:delText>
        </w:r>
        <w:r w:rsidR="008300AF"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delText xml:space="preserve"> dans les Aya</w:delText>
        </w:r>
        <w:r w:rsidR="00C91786"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delText>s</w:delText>
        </w:r>
      </w:del>
    </w:p>
    <w:p w:rsidR="00C91786" w:rsidDel="00F02D48" w:rsidRDefault="00C91786" w:rsidP="00C91786">
      <w:pPr>
        <w:autoSpaceDE w:val="0"/>
        <w:autoSpaceDN w:val="0"/>
        <w:adjustRightInd w:val="0"/>
        <w:spacing w:after="0" w:line="240" w:lineRule="auto"/>
        <w:rPr>
          <w:del w:id="166" w:author="Assem" w:date="2012-02-11T20:18:00Z"/>
          <w:rFonts w:asciiTheme="majorBidi" w:eastAsia="LMRoman10-Regular-Identity-H" w:hAnsiTheme="majorBidi" w:cstheme="majorBidi"/>
          <w:b/>
          <w:bCs/>
          <w:lang w:bidi="ar-DZ"/>
        </w:rPr>
      </w:pPr>
      <w:del w:id="167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delText>d) Les résultats en temps réel : pour éviter la perte du temps, et afficher les résultats directement.</w:delText>
        </w:r>
      </w:del>
    </w:p>
    <w:p w:rsidR="00C91786" w:rsidDel="00F02D48" w:rsidRDefault="00C91786" w:rsidP="00C91786">
      <w:pPr>
        <w:autoSpaceDE w:val="0"/>
        <w:autoSpaceDN w:val="0"/>
        <w:adjustRightInd w:val="0"/>
        <w:spacing w:after="0" w:line="240" w:lineRule="auto"/>
        <w:rPr>
          <w:del w:id="168" w:author="Assem" w:date="2012-02-11T20:18:00Z"/>
          <w:rFonts w:asciiTheme="majorBidi" w:eastAsia="LMRoman10-Regular-Identity-H" w:hAnsiTheme="majorBidi" w:cstheme="majorBidi"/>
          <w:b/>
          <w:bCs/>
          <w:lang w:bidi="ar-DZ"/>
        </w:rPr>
      </w:pPr>
      <w:del w:id="169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delText>e) Regroupement des résultats : selon les critères suivants :</w:delText>
        </w:r>
      </w:del>
    </w:p>
    <w:p w:rsidR="00C91786" w:rsidDel="00F02D48" w:rsidRDefault="00E426AD" w:rsidP="00C91786">
      <w:pPr>
        <w:autoSpaceDE w:val="0"/>
        <w:autoSpaceDN w:val="0"/>
        <w:adjustRightInd w:val="0"/>
        <w:spacing w:after="0" w:line="240" w:lineRule="auto"/>
        <w:rPr>
          <w:del w:id="170" w:author="Assem" w:date="2012-02-11T20:18:00Z"/>
          <w:rFonts w:asciiTheme="majorBidi" w:eastAsia="LMRoman10-Regular-Identity-H" w:hAnsiTheme="majorBidi" w:cstheme="majorBidi"/>
          <w:b/>
          <w:bCs/>
          <w:lang w:bidi="ar-DZ"/>
        </w:rPr>
      </w:pPr>
      <w:del w:id="171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tab/>
          <w:delText>- Les Aya</w:delText>
        </w:r>
        <w:r w:rsidR="00C91786"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delText>s similaires.</w:delText>
        </w:r>
      </w:del>
    </w:p>
    <w:p w:rsidR="00C91786" w:rsidDel="00F02D48" w:rsidRDefault="00C91786" w:rsidP="00C91786">
      <w:pPr>
        <w:autoSpaceDE w:val="0"/>
        <w:autoSpaceDN w:val="0"/>
        <w:adjustRightInd w:val="0"/>
        <w:spacing w:after="0" w:line="240" w:lineRule="auto"/>
        <w:rPr>
          <w:del w:id="172" w:author="Assem" w:date="2012-02-11T20:18:00Z"/>
          <w:rFonts w:asciiTheme="majorBidi" w:eastAsia="LMRoman10-Regular-Identity-H" w:hAnsiTheme="majorBidi" w:cstheme="majorBidi"/>
          <w:b/>
          <w:bCs/>
          <w:lang w:bidi="ar-DZ"/>
        </w:rPr>
      </w:pPr>
      <w:del w:id="173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tab/>
          <w:delText>- Sourats.</w:delText>
        </w:r>
      </w:del>
    </w:p>
    <w:p w:rsidR="00C91786" w:rsidDel="00F02D48" w:rsidRDefault="00C91786" w:rsidP="00C91786">
      <w:pPr>
        <w:autoSpaceDE w:val="0"/>
        <w:autoSpaceDN w:val="0"/>
        <w:adjustRightInd w:val="0"/>
        <w:spacing w:after="0" w:line="240" w:lineRule="auto"/>
        <w:rPr>
          <w:del w:id="174" w:author="Assem" w:date="2012-02-11T20:18:00Z"/>
          <w:rFonts w:asciiTheme="majorBidi" w:eastAsia="LMRoman10-Regular-Identity-H" w:hAnsiTheme="majorBidi" w:cstheme="majorBidi"/>
          <w:b/>
          <w:bCs/>
          <w:lang w:bidi="ar-DZ"/>
        </w:rPr>
      </w:pPr>
      <w:del w:id="175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tab/>
          <w:delText>- Thèmes.</w:delText>
        </w:r>
      </w:del>
    </w:p>
    <w:p w:rsidR="00807C53" w:rsidDel="00F02D48" w:rsidRDefault="00C91786" w:rsidP="00C91786">
      <w:pPr>
        <w:autoSpaceDE w:val="0"/>
        <w:autoSpaceDN w:val="0"/>
        <w:adjustRightInd w:val="0"/>
        <w:spacing w:after="0" w:line="240" w:lineRule="auto"/>
        <w:rPr>
          <w:del w:id="176" w:author="Assem" w:date="2012-02-11T20:18:00Z"/>
          <w:rFonts w:asciiTheme="majorBidi" w:eastAsia="LMRoman10-Regular-Identity-H" w:hAnsiTheme="majorBidi" w:cstheme="majorBidi"/>
          <w:b/>
          <w:bCs/>
          <w:lang w:bidi="ar-DZ"/>
        </w:rPr>
      </w:pPr>
      <w:del w:id="177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tab/>
          <w:delText>- Tafssir.</w:delText>
        </w:r>
      </w:del>
    </w:p>
    <w:p w:rsidR="00C91786" w:rsidDel="00F02D48" w:rsidRDefault="00C91786" w:rsidP="00C91786">
      <w:pPr>
        <w:autoSpaceDE w:val="0"/>
        <w:autoSpaceDN w:val="0"/>
        <w:adjustRightInd w:val="0"/>
        <w:spacing w:after="0" w:line="240" w:lineRule="auto"/>
        <w:rPr>
          <w:del w:id="178" w:author="Assem" w:date="2012-02-11T20:18:00Z"/>
          <w:rFonts w:asciiTheme="majorBidi" w:eastAsia="LMRoman10-Regular-Identity-H" w:hAnsiTheme="majorBidi" w:cstheme="majorBidi"/>
          <w:b/>
          <w:bCs/>
          <w:lang w:bidi="ar-DZ"/>
        </w:rPr>
      </w:pPr>
      <w:del w:id="179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tab/>
          <w:delText xml:space="preserve">- Les </w:delText>
        </w:r>
        <w:r w:rsidR="00E426AD"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delText>évènements</w:delText>
        </w:r>
        <w:r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delText xml:space="preserve"> de révélation.</w:delText>
        </w:r>
      </w:del>
    </w:p>
    <w:p w:rsidR="00C91786" w:rsidDel="00F02D48" w:rsidRDefault="00C91786" w:rsidP="00C91786">
      <w:pPr>
        <w:autoSpaceDE w:val="0"/>
        <w:autoSpaceDN w:val="0"/>
        <w:adjustRightInd w:val="0"/>
        <w:spacing w:after="0" w:line="240" w:lineRule="auto"/>
        <w:rPr>
          <w:del w:id="180" w:author="Assem" w:date="2012-02-11T20:18:00Z"/>
          <w:rFonts w:asciiTheme="majorBidi" w:eastAsia="LMRoman10-Regular-Identity-H" w:hAnsiTheme="majorBidi" w:cstheme="majorBidi"/>
          <w:b/>
          <w:bCs/>
          <w:lang w:bidi="ar-DZ"/>
        </w:rPr>
      </w:pPr>
      <w:del w:id="181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tab/>
          <w:delText>- Les exemples du Coran.</w:delText>
        </w:r>
      </w:del>
    </w:p>
    <w:p w:rsidR="00C91786" w:rsidDel="00F02D48" w:rsidRDefault="00C91786" w:rsidP="00C91786">
      <w:pPr>
        <w:autoSpaceDE w:val="0"/>
        <w:autoSpaceDN w:val="0"/>
        <w:adjustRightInd w:val="0"/>
        <w:spacing w:after="0" w:line="240" w:lineRule="auto"/>
        <w:rPr>
          <w:del w:id="182" w:author="Assem" w:date="2012-02-11T20:18:00Z"/>
          <w:rFonts w:asciiTheme="majorBidi" w:eastAsia="LMRoman10-Regular-Identity-H" w:hAnsiTheme="majorBidi" w:cstheme="majorBidi"/>
          <w:b/>
          <w:bCs/>
          <w:lang w:bidi="ar-DZ"/>
        </w:rPr>
      </w:pPr>
      <w:del w:id="183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delText>f) Le scripte Ottoman avec les signes diacritiques :</w:delText>
        </w:r>
      </w:del>
    </w:p>
    <w:p w:rsidR="00807C53" w:rsidDel="00F02D48" w:rsidRDefault="00807C53" w:rsidP="00807C53">
      <w:pPr>
        <w:autoSpaceDE w:val="0"/>
        <w:autoSpaceDN w:val="0"/>
        <w:adjustRightInd w:val="0"/>
        <w:spacing w:after="0" w:line="240" w:lineRule="auto"/>
        <w:rPr>
          <w:del w:id="184" w:author="Assem" w:date="2012-02-11T20:18:00Z"/>
          <w:rFonts w:ascii="LMRoman10-Bold-Identity-H" w:eastAsia="LMRoman10-Regular-Identity-H" w:hAnsi="LMRoman10-Bold-Identity-H" w:cs="LMRoman10-Bold-Identity-H"/>
          <w:b/>
          <w:bCs/>
          <w:sz w:val="20"/>
          <w:szCs w:val="20"/>
        </w:rPr>
      </w:pPr>
      <w:del w:id="185" w:author="Assem" w:date="2012-02-11T20:18:00Z">
        <w:r w:rsidDel="00F02D48">
          <w:rPr>
            <w:rFonts w:ascii="CMSY7" w:eastAsia="LMRoman10-Regular-Identity-H" w:hAnsi="CMSY7" w:cs="CMSY7"/>
            <w:i/>
            <w:iCs/>
            <w:sz w:val="14"/>
            <w:szCs w:val="14"/>
          </w:rPr>
          <w:delText xml:space="preserve">_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۞لَّقَدْكَانَفِىيُوسُفَوَإِخْوَتِهِءٓۦَايَٰتٌلِّلسَّآئِلِين</w:delText>
        </w:r>
        <w:r w:rsidDel="00F02D48">
          <w:rPr>
            <w:rFonts w:ascii="LMRoman10-Bold-Identity-H" w:eastAsia="LMRoman10-Regular-Identity-H" w:hAnsi="LMRoman10-Bold-Identity-H" w:cs="LMRoman10-Bold-Identity-H"/>
            <w:b/>
            <w:bCs/>
            <w:sz w:val="20"/>
            <w:szCs w:val="20"/>
          </w:rPr>
          <w:delText>] ]</w:delText>
        </w:r>
      </w:del>
    </w:p>
    <w:p w:rsidR="00C91786" w:rsidDel="00F02D48" w:rsidRDefault="00C91786" w:rsidP="00807C53">
      <w:pPr>
        <w:autoSpaceDE w:val="0"/>
        <w:autoSpaceDN w:val="0"/>
        <w:adjustRightInd w:val="0"/>
        <w:spacing w:after="0" w:line="240" w:lineRule="auto"/>
        <w:rPr>
          <w:del w:id="186" w:author="Assem" w:date="2012-02-11T20:18:00Z"/>
          <w:rFonts w:ascii="LMRoman10-Bold-Identity-H" w:eastAsia="LMRoman10-Regular-Identity-H" w:hAnsi="LMRoman10-Bold-Identity-H" w:cs="LMRoman10-Bold-Identity-H"/>
          <w:b/>
          <w:bCs/>
          <w:sz w:val="20"/>
          <w:szCs w:val="20"/>
        </w:rPr>
      </w:pPr>
    </w:p>
    <w:p w:rsidR="00C91786" w:rsidDel="00F02D48" w:rsidRDefault="00C91786" w:rsidP="00C91786">
      <w:pPr>
        <w:autoSpaceDE w:val="0"/>
        <w:autoSpaceDN w:val="0"/>
        <w:adjustRightInd w:val="0"/>
        <w:spacing w:after="0" w:line="240" w:lineRule="auto"/>
        <w:rPr>
          <w:del w:id="187" w:author="Assem" w:date="2012-02-11T20:18:00Z"/>
          <w:rFonts w:asciiTheme="majorBidi" w:eastAsia="LMRoman10-Regular-Identity-H" w:hAnsiTheme="majorBidi" w:cstheme="majorBidi"/>
          <w:b/>
          <w:bCs/>
        </w:rPr>
      </w:pPr>
      <w:del w:id="188" w:author="Assem" w:date="2012-02-11T20:18:00Z">
        <w:r w:rsidDel="00F02D48">
          <w:rPr>
            <w:rFonts w:ascii="LMRoman10-Bold-Identity-H" w:eastAsia="LMRoman10-Regular-Identity-H" w:hAnsi="LMRoman10-Bold-Identity-H" w:cs="LMRoman10-Bold-Identity-H"/>
            <w:b/>
            <w:bCs/>
            <w:sz w:val="20"/>
            <w:szCs w:val="20"/>
          </w:rPr>
          <w:tab/>
        </w:r>
        <w:r w:rsidDel="00F02D48">
          <w:rPr>
            <w:rFonts w:asciiTheme="majorBidi" w:eastAsia="LMRoman10-Regular-Identity-H" w:hAnsiTheme="majorBidi" w:cstheme="majorBidi"/>
            <w:b/>
            <w:bCs/>
          </w:rPr>
          <w:delText>3) Les systèmes de suggestions :</w:delText>
        </w:r>
      </w:del>
    </w:p>
    <w:p w:rsidR="00C91786" w:rsidRPr="00C91786" w:rsidDel="00F02D48" w:rsidRDefault="00717CF4" w:rsidP="00C91786">
      <w:pPr>
        <w:autoSpaceDE w:val="0"/>
        <w:autoSpaceDN w:val="0"/>
        <w:adjustRightInd w:val="0"/>
        <w:spacing w:after="0" w:line="240" w:lineRule="auto"/>
        <w:rPr>
          <w:del w:id="189" w:author="Assem" w:date="2012-02-11T20:18:00Z"/>
          <w:rFonts w:asciiTheme="majorBidi" w:eastAsia="LMRoman10-Regular-Identity-H" w:hAnsiTheme="majorBidi" w:cstheme="majorBidi"/>
          <w:b/>
          <w:bCs/>
        </w:rPr>
      </w:pPr>
      <w:del w:id="190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</w:rPr>
          <w:delText>a) Correction orthographique vocalisée : offre des alternatives pour les mots clés qui contiennent des erreurs d’orthographe ou bien ceux qui apparaissent sous plusieurs formes dans le Coran</w:delText>
        </w:r>
      </w:del>
    </w:p>
    <w:p w:rsidR="00807C53" w:rsidRPr="00B32F6F" w:rsidDel="00F02D48" w:rsidRDefault="00807C53" w:rsidP="00807C53">
      <w:pPr>
        <w:autoSpaceDE w:val="0"/>
        <w:autoSpaceDN w:val="0"/>
        <w:adjustRightInd w:val="0"/>
        <w:spacing w:after="0" w:line="240" w:lineRule="auto"/>
        <w:rPr>
          <w:del w:id="191" w:author="Assem" w:date="2012-02-11T20:18:00Z"/>
          <w:rFonts w:ascii="CMSY7" w:eastAsia="LMRoman10-Regular-Identity-H" w:hAnsi="CMSY7" w:cs="CMSY7"/>
          <w:i/>
          <w:iCs/>
          <w:sz w:val="14"/>
          <w:szCs w:val="14"/>
        </w:rPr>
      </w:pPr>
      <w:del w:id="192" w:author="Assem" w:date="2012-02-11T20:18:00Z"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أبرَاهَام</w:delText>
        </w:r>
        <w:r w:rsidRPr="00B32F6F" w:rsidDel="00F02D48">
          <w:rPr>
            <w:rFonts w:ascii="Scheherazade" w:eastAsia="LMRoman10-Regular-Identity-H" w:cs="Scheherazade"/>
            <w:sz w:val="30"/>
            <w:szCs w:val="30"/>
          </w:rPr>
          <w:delText xml:space="preserve">: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إبْرَاهِيم</w:delText>
        </w:r>
        <w:r w:rsidRPr="00B32F6F" w:rsidDel="00F02D48">
          <w:rPr>
            <w:rFonts w:ascii="CMSY7" w:eastAsia="LMRoman10-Regular-Identity-H" w:hAnsi="CMSY7" w:cs="CMSY7"/>
            <w:i/>
            <w:iCs/>
            <w:sz w:val="14"/>
            <w:szCs w:val="14"/>
          </w:rPr>
          <w:delText>_</w:delText>
        </w:r>
      </w:del>
    </w:p>
    <w:p w:rsidR="00717CF4" w:rsidRPr="00B32F6F" w:rsidDel="00F02D48" w:rsidRDefault="00717CF4" w:rsidP="00807C53">
      <w:pPr>
        <w:autoSpaceDE w:val="0"/>
        <w:autoSpaceDN w:val="0"/>
        <w:adjustRightInd w:val="0"/>
        <w:spacing w:after="0" w:line="240" w:lineRule="auto"/>
        <w:rPr>
          <w:del w:id="193" w:author="Assem" w:date="2012-02-11T20:18:00Z"/>
          <w:rFonts w:ascii="CMSY7" w:eastAsia="LMRoman10-Regular-Identity-H" w:hAnsi="CMSY7" w:cs="CMSY7"/>
          <w:i/>
          <w:iCs/>
          <w:sz w:val="14"/>
          <w:szCs w:val="14"/>
        </w:rPr>
      </w:pPr>
    </w:p>
    <w:p w:rsidR="00807C53" w:rsidRPr="00E426AD" w:rsidDel="00F02D48" w:rsidRDefault="00E426AD" w:rsidP="00717CF4">
      <w:pPr>
        <w:autoSpaceDE w:val="0"/>
        <w:autoSpaceDN w:val="0"/>
        <w:adjustRightInd w:val="0"/>
        <w:spacing w:after="0" w:line="240" w:lineRule="auto"/>
        <w:rPr>
          <w:del w:id="194" w:author="Assem" w:date="2012-02-11T20:18:00Z"/>
          <w:rFonts w:ascii="LMRoman10-Regular-Identity-H" w:eastAsia="LMRoman10-Regular-Identity-H" w:cs="LMRoman10-Regular-Identity-H"/>
          <w:sz w:val="20"/>
          <w:szCs w:val="20"/>
        </w:rPr>
      </w:pPr>
      <w:del w:id="195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</w:rPr>
          <w:delText>b) Les mots clés relié</w:delText>
        </w:r>
        <w:r w:rsidR="00717CF4" w:rsidRPr="00717CF4" w:rsidDel="00F02D48">
          <w:rPr>
            <w:rFonts w:asciiTheme="majorBidi" w:eastAsia="LMRoman10-Regular-Identity-H" w:hAnsiTheme="majorBidi" w:cstheme="majorBidi"/>
            <w:b/>
            <w:bCs/>
          </w:rPr>
          <w:delText>s sé</w:delText>
        </w:r>
        <w:r w:rsidR="00717CF4" w:rsidDel="00F02D48">
          <w:rPr>
            <w:rFonts w:asciiTheme="majorBidi" w:eastAsia="LMRoman10-Regular-Identity-H" w:hAnsiTheme="majorBidi" w:cstheme="majorBidi"/>
            <w:b/>
            <w:bCs/>
          </w:rPr>
          <w:delText>mantiquement: comme les indications basée</w:delText>
        </w:r>
        <w:r w:rsidDel="00F02D48">
          <w:rPr>
            <w:rFonts w:asciiTheme="majorBidi" w:eastAsia="LMRoman10-Regular-Identity-H" w:hAnsiTheme="majorBidi" w:cstheme="majorBidi"/>
            <w:b/>
            <w:bCs/>
          </w:rPr>
          <w:delText>s</w:delText>
        </w:r>
        <w:r w:rsidR="00717CF4" w:rsidDel="00F02D48">
          <w:rPr>
            <w:rFonts w:asciiTheme="majorBidi" w:eastAsia="LMRoman10-Regular-Identity-H" w:hAnsiTheme="majorBidi" w:cstheme="majorBidi"/>
            <w:b/>
            <w:bCs/>
          </w:rPr>
          <w:delText xml:space="preserve"> généralement sur les </w:delText>
        </w:r>
        <w:r w:rsidR="00756A9E" w:rsidDel="00F02D48">
          <w:rPr>
            <w:rFonts w:asciiTheme="majorBidi" w:eastAsia="LMRoman10-Regular-Identity-H" w:hAnsiTheme="majorBidi" w:cstheme="majorBidi"/>
            <w:b/>
            <w:bCs/>
          </w:rPr>
          <w:delText>ontologies de domaine</w:delText>
        </w:r>
      </w:del>
    </w:p>
    <w:p w:rsidR="00807C53" w:rsidRPr="00B32F6F" w:rsidDel="00F02D48" w:rsidRDefault="00807C53" w:rsidP="00807C53">
      <w:pPr>
        <w:autoSpaceDE w:val="0"/>
        <w:autoSpaceDN w:val="0"/>
        <w:adjustRightInd w:val="0"/>
        <w:spacing w:after="0" w:line="240" w:lineRule="auto"/>
        <w:rPr>
          <w:del w:id="196" w:author="Assem" w:date="2012-02-11T20:18:00Z"/>
          <w:rFonts w:ascii="CMSY7" w:eastAsia="LMRoman10-Regular-Identity-H" w:hAnsi="CMSY7" w:cs="CMSY7"/>
          <w:i/>
          <w:iCs/>
          <w:sz w:val="14"/>
          <w:szCs w:val="14"/>
        </w:rPr>
      </w:pPr>
      <w:del w:id="197" w:author="Assem" w:date="2012-02-11T20:18:00Z"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يعقوب</w:delText>
        </w:r>
        <w:r w:rsidRPr="00B32F6F" w:rsidDel="00F02D48">
          <w:rPr>
            <w:rFonts w:ascii="Scheherazade" w:eastAsia="LMRoman10-Regular-Identity-H" w:cs="Scheherazade"/>
            <w:sz w:val="30"/>
            <w:szCs w:val="30"/>
          </w:rPr>
          <w:delText xml:space="preserve">: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يوسف،الأسباط،نبي</w:delText>
        </w:r>
        <w:r w:rsidRPr="00B32F6F" w:rsidDel="00F02D48">
          <w:rPr>
            <w:rFonts w:ascii="Scheherazade" w:eastAsia="LMRoman10-Regular-Identity-H" w:cs="Scheherazade"/>
            <w:sz w:val="30"/>
            <w:szCs w:val="30"/>
          </w:rPr>
          <w:delText xml:space="preserve">... </w:delText>
        </w:r>
        <w:r w:rsidRPr="00B32F6F" w:rsidDel="00F02D48">
          <w:rPr>
            <w:rFonts w:ascii="CMSY7" w:eastAsia="LMRoman10-Regular-Identity-H" w:hAnsi="CMSY7" w:cs="CMSY7"/>
            <w:i/>
            <w:iCs/>
            <w:sz w:val="14"/>
            <w:szCs w:val="14"/>
          </w:rPr>
          <w:delText>_</w:delText>
        </w:r>
      </w:del>
    </w:p>
    <w:p w:rsidR="00717CF4" w:rsidRPr="00CD5104" w:rsidDel="00F02D48" w:rsidRDefault="00717CF4" w:rsidP="00807C53">
      <w:pPr>
        <w:autoSpaceDE w:val="0"/>
        <w:autoSpaceDN w:val="0"/>
        <w:adjustRightInd w:val="0"/>
        <w:spacing w:after="0" w:line="240" w:lineRule="auto"/>
        <w:rPr>
          <w:del w:id="198" w:author="Assem" w:date="2012-02-11T20:18:00Z"/>
          <w:rFonts w:asciiTheme="majorBidi" w:eastAsia="LMRoman10-Regular-Identity-H" w:hAnsiTheme="majorBidi" w:cstheme="majorBidi"/>
          <w:b/>
          <w:bCs/>
        </w:rPr>
      </w:pPr>
      <w:del w:id="199" w:author="Assem" w:date="2012-02-11T20:18:00Z">
        <w:r w:rsidRPr="00CD5104" w:rsidDel="00F02D48">
          <w:rPr>
            <w:rFonts w:asciiTheme="majorBidi" w:eastAsia="LMRoman10-Regular-Identity-H" w:hAnsiTheme="majorBidi" w:cstheme="majorBidi"/>
            <w:b/>
            <w:bCs/>
          </w:rPr>
          <w:delText xml:space="preserve">c) </w:delText>
        </w:r>
        <w:r w:rsidR="00756A9E" w:rsidDel="00F02D48">
          <w:rPr>
            <w:rFonts w:asciiTheme="majorBidi" w:eastAsia="LMRoman10-Regular-Identity-H" w:hAnsiTheme="majorBidi" w:cstheme="majorBidi"/>
            <w:b/>
            <w:bCs/>
          </w:rPr>
          <w:delText>Différentes vocalisations</w:delText>
        </w:r>
        <w:r w:rsidR="00CD5104" w:rsidRPr="00CD5104" w:rsidDel="00F02D48">
          <w:rPr>
            <w:rFonts w:asciiTheme="majorBidi" w:eastAsia="LMRoman10-Regular-Identity-H" w:hAnsiTheme="majorBidi" w:cstheme="majorBidi"/>
            <w:b/>
            <w:bCs/>
          </w:rPr>
          <w:delText xml:space="preserve">: propose toutes les possibilités </w:delText>
        </w:r>
        <w:r w:rsidR="00756A9E" w:rsidDel="00F02D48">
          <w:rPr>
            <w:rFonts w:asciiTheme="majorBidi" w:eastAsia="LMRoman10-Regular-Identity-H" w:hAnsiTheme="majorBidi" w:cstheme="majorBidi"/>
            <w:b/>
            <w:bCs/>
          </w:rPr>
          <w:delText>triées</w:delText>
        </w:r>
        <w:r w:rsidR="00CD5104" w:rsidDel="00F02D48">
          <w:rPr>
            <w:rFonts w:asciiTheme="majorBidi" w:eastAsia="LMRoman10-Regular-Identity-H" w:hAnsiTheme="majorBidi" w:cstheme="majorBidi"/>
            <w:b/>
            <w:bCs/>
          </w:rPr>
          <w:delText xml:space="preserve">par </w:delText>
        </w:r>
        <w:r w:rsidR="00CD5104" w:rsidRPr="00CD5104" w:rsidDel="00F02D48">
          <w:rPr>
            <w:rFonts w:asciiTheme="majorBidi" w:eastAsia="LMRoman10-Regular-Identity-H" w:hAnsiTheme="majorBidi" w:cstheme="majorBidi"/>
            <w:b/>
            <w:bCs/>
          </w:rPr>
          <w:delText xml:space="preserve">pertinence  </w:delText>
        </w:r>
      </w:del>
    </w:p>
    <w:p w:rsidR="00807C53" w:rsidRPr="005851E8" w:rsidDel="00F02D48" w:rsidRDefault="00807C53" w:rsidP="00807C53">
      <w:pPr>
        <w:autoSpaceDE w:val="0"/>
        <w:autoSpaceDN w:val="0"/>
        <w:adjustRightInd w:val="0"/>
        <w:spacing w:after="0" w:line="240" w:lineRule="auto"/>
        <w:rPr>
          <w:del w:id="200" w:author="Assem" w:date="2012-02-11T20:18:00Z"/>
          <w:rFonts w:ascii="CMSY7" w:eastAsia="LMRoman10-Regular-Identity-H" w:hAnsi="CMSY7" w:cs="CMSY7"/>
          <w:i/>
          <w:iCs/>
          <w:sz w:val="14"/>
          <w:szCs w:val="14"/>
        </w:rPr>
      </w:pPr>
      <w:del w:id="201" w:author="Assem" w:date="2012-02-11T20:18:00Z"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الملك</w:delText>
        </w:r>
        <w:r w:rsidRPr="005851E8" w:rsidDel="00F02D48">
          <w:rPr>
            <w:rFonts w:ascii="Scheherazade" w:eastAsia="LMRoman10-Regular-Identity-H" w:cs="Scheherazade"/>
            <w:sz w:val="30"/>
            <w:szCs w:val="30"/>
          </w:rPr>
          <w:delText xml:space="preserve"> :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المَلِك،المُلْك،المَلَك</w:delText>
        </w:r>
        <w:r w:rsidRPr="005851E8" w:rsidDel="00F02D48">
          <w:rPr>
            <w:rFonts w:ascii="Scheherazade" w:eastAsia="LMRoman10-Regular-Identity-H" w:cs="Scheherazade"/>
            <w:sz w:val="30"/>
            <w:szCs w:val="30"/>
          </w:rPr>
          <w:delText xml:space="preserve"> ... </w:delText>
        </w:r>
        <w:r w:rsidRPr="005851E8" w:rsidDel="00F02D48">
          <w:rPr>
            <w:rFonts w:ascii="CMSY7" w:eastAsia="LMRoman10-Regular-Identity-H" w:hAnsi="CMSY7" w:cs="CMSY7"/>
            <w:i/>
            <w:iCs/>
            <w:sz w:val="14"/>
            <w:szCs w:val="14"/>
          </w:rPr>
          <w:delText>_</w:delText>
        </w:r>
      </w:del>
    </w:p>
    <w:p w:rsidR="00807C53" w:rsidRPr="005851E8" w:rsidDel="00F02D48" w:rsidRDefault="009B4DE6" w:rsidP="00CD5104">
      <w:pPr>
        <w:autoSpaceDE w:val="0"/>
        <w:autoSpaceDN w:val="0"/>
        <w:adjustRightInd w:val="0"/>
        <w:spacing w:after="0" w:line="240" w:lineRule="auto"/>
        <w:rPr>
          <w:del w:id="202" w:author="Assem" w:date="2012-02-11T20:18:00Z"/>
          <w:rFonts w:ascii="LMRoman10-Regular-Identity-H" w:eastAsia="LMRoman10-Regular-Identity-H" w:cs="LMRoman10-Regular-Identity-H"/>
          <w:sz w:val="20"/>
          <w:szCs w:val="20"/>
        </w:rPr>
      </w:pPr>
      <w:del w:id="203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</w:rPr>
          <w:delText>d) Les mots colloqués</w:delText>
        </w:r>
        <w:r w:rsidR="00CD5104" w:rsidRPr="00CD5104" w:rsidDel="00F02D48">
          <w:rPr>
            <w:rFonts w:asciiTheme="majorBidi" w:eastAsia="LMRoman10-Regular-Identity-H" w:hAnsiTheme="majorBidi" w:cstheme="majorBidi"/>
            <w:b/>
            <w:bCs/>
          </w:rPr>
          <w:delText>:</w:delText>
        </w:r>
        <w:r w:rsidR="005851E8" w:rsidDel="00F02D48">
          <w:rPr>
            <w:rFonts w:asciiTheme="majorBidi" w:eastAsia="LMRoman10-Regular-Identity-H" w:hAnsiTheme="majorBidi" w:cstheme="majorBidi"/>
            <w:b/>
            <w:bCs/>
          </w:rPr>
          <w:delText xml:space="preserve"> propose la complétion des mots sur la base des</w:delText>
        </w:r>
        <w:r w:rsidR="00CD5104" w:rsidDel="00F02D48">
          <w:rPr>
            <w:rFonts w:asciiTheme="majorBidi" w:eastAsia="LMRoman10-Regular-Identity-H" w:hAnsiTheme="majorBidi" w:cstheme="majorBidi"/>
            <w:b/>
            <w:bCs/>
          </w:rPr>
          <w:delText xml:space="preserve"> statistique</w:delText>
        </w:r>
        <w:r w:rsidR="005851E8" w:rsidDel="00F02D48">
          <w:rPr>
            <w:rFonts w:asciiTheme="majorBidi" w:eastAsia="LMRoman10-Regular-Identity-H" w:hAnsiTheme="majorBidi" w:cstheme="majorBidi"/>
            <w:b/>
            <w:bCs/>
          </w:rPr>
          <w:delText>s de colocation.</w:delText>
        </w:r>
      </w:del>
    </w:p>
    <w:p w:rsidR="00807C53" w:rsidRPr="00807C53" w:rsidDel="00F02D48" w:rsidRDefault="00807C53" w:rsidP="00807C53">
      <w:pPr>
        <w:autoSpaceDE w:val="0"/>
        <w:autoSpaceDN w:val="0"/>
        <w:adjustRightInd w:val="0"/>
        <w:spacing w:after="0" w:line="240" w:lineRule="auto"/>
        <w:rPr>
          <w:del w:id="204" w:author="Assem" w:date="2012-02-11T20:18:00Z"/>
          <w:rFonts w:ascii="CMSY7" w:eastAsia="LMRoman10-Regular-Identity-H" w:hAnsi="CMSY7" w:cs="CMSY7"/>
          <w:i/>
          <w:iCs/>
          <w:sz w:val="14"/>
          <w:szCs w:val="14"/>
          <w:lang w:val="en-US"/>
        </w:rPr>
      </w:pPr>
      <w:del w:id="205" w:author="Assem" w:date="2012-02-11T20:18:00Z"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سميع</w:delText>
        </w:r>
        <w:r w:rsidRPr="00807C53" w:rsidDel="00F02D48">
          <w:rPr>
            <w:rFonts w:ascii="Scheherazade" w:eastAsia="LMRoman10-Regular-Identity-H" w:cs="Scheherazade"/>
            <w:sz w:val="30"/>
            <w:szCs w:val="30"/>
            <w:lang w:val="en-US"/>
          </w:rPr>
          <w:delText xml:space="preserve"> :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سميععليم،سميعبصير</w:delText>
        </w:r>
        <w:r w:rsidRPr="00807C53" w:rsidDel="00F02D48">
          <w:rPr>
            <w:rFonts w:ascii="CMSY7" w:eastAsia="LMRoman10-Regular-Identity-H" w:hAnsi="CMSY7" w:cs="CMSY7"/>
            <w:i/>
            <w:iCs/>
            <w:sz w:val="14"/>
            <w:szCs w:val="14"/>
            <w:lang w:val="en-US"/>
          </w:rPr>
          <w:delText>_</w:delText>
        </w:r>
      </w:del>
    </w:p>
    <w:p w:rsidR="00807C53" w:rsidDel="00F02D48" w:rsidRDefault="00807C53" w:rsidP="00807C53">
      <w:pPr>
        <w:autoSpaceDE w:val="0"/>
        <w:autoSpaceDN w:val="0"/>
        <w:adjustRightInd w:val="0"/>
        <w:spacing w:after="0" w:line="240" w:lineRule="auto"/>
        <w:rPr>
          <w:del w:id="206" w:author="Assem" w:date="2012-02-11T20:18:00Z"/>
          <w:rFonts w:ascii="CMSY7" w:eastAsia="LMRoman10-Regular-Identity-H" w:hAnsi="CMSY7" w:cs="CMSY7"/>
          <w:i/>
          <w:iCs/>
          <w:sz w:val="14"/>
          <w:szCs w:val="14"/>
          <w:lang w:val="en-US"/>
        </w:rPr>
      </w:pPr>
      <w:del w:id="207" w:author="Assem" w:date="2012-02-11T20:18:00Z"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الحمد</w:delText>
        </w:r>
        <w:r w:rsidRPr="00807C53" w:rsidDel="00F02D48">
          <w:rPr>
            <w:rFonts w:ascii="Scheherazade" w:eastAsia="LMRoman10-Regular-Identity-H" w:cs="Scheherazade"/>
            <w:sz w:val="30"/>
            <w:szCs w:val="30"/>
            <w:lang w:val="en-US"/>
          </w:rPr>
          <w:delText xml:space="preserve">: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الحمدلله</w:delText>
        </w:r>
        <w:r w:rsidRPr="00807C53" w:rsidDel="00F02D48">
          <w:rPr>
            <w:rFonts w:ascii="CMSY7" w:eastAsia="LMRoman10-Regular-Identity-H" w:hAnsi="CMSY7" w:cs="CMSY7"/>
            <w:i/>
            <w:iCs/>
            <w:sz w:val="14"/>
            <w:szCs w:val="14"/>
            <w:lang w:val="en-US"/>
          </w:rPr>
          <w:delText>_</w:delText>
        </w:r>
      </w:del>
    </w:p>
    <w:p w:rsidR="00807C53" w:rsidRPr="00B7575E" w:rsidDel="00F02D48" w:rsidRDefault="00CD5104" w:rsidP="00CD5104">
      <w:pPr>
        <w:autoSpaceDE w:val="0"/>
        <w:autoSpaceDN w:val="0"/>
        <w:adjustRightInd w:val="0"/>
        <w:spacing w:after="0" w:line="240" w:lineRule="auto"/>
        <w:rPr>
          <w:del w:id="208" w:author="Assem" w:date="2012-02-11T20:18:00Z"/>
          <w:rFonts w:ascii="LMRoman10-Regular-Identity-H" w:eastAsia="LMRoman10-Regular-Identity-H" w:cs="LMRoman10-Regular-Identity-H"/>
          <w:sz w:val="20"/>
          <w:szCs w:val="20"/>
        </w:rPr>
      </w:pPr>
      <w:del w:id="209" w:author="Assem" w:date="2012-02-11T20:18:00Z">
        <w:r w:rsidRPr="00CD5104" w:rsidDel="00F02D48">
          <w:rPr>
            <w:rFonts w:asciiTheme="majorBidi" w:eastAsia="LMRoman10-Regular-Identity-H" w:hAnsiTheme="majorBidi" w:cstheme="majorBidi"/>
            <w:b/>
            <w:bCs/>
          </w:rPr>
          <w:delText>e) Différentes significations: p</w:delText>
        </w:r>
        <w:r w:rsidDel="00F02D48">
          <w:rPr>
            <w:rFonts w:asciiTheme="majorBidi" w:eastAsia="LMRoman10-Regular-Identity-H" w:hAnsiTheme="majorBidi" w:cstheme="majorBidi"/>
            <w:b/>
            <w:bCs/>
          </w:rPr>
          <w:delText>our limiter le mot clé à un seul sens</w:delText>
        </w:r>
      </w:del>
    </w:p>
    <w:p w:rsidR="00807C53" w:rsidDel="00F02D48" w:rsidRDefault="00807C53" w:rsidP="00807C53">
      <w:pPr>
        <w:autoSpaceDE w:val="0"/>
        <w:autoSpaceDN w:val="0"/>
        <w:adjustRightInd w:val="0"/>
        <w:spacing w:after="0" w:line="240" w:lineRule="auto"/>
        <w:rPr>
          <w:del w:id="210" w:author="Assem" w:date="2012-02-11T20:18:00Z"/>
          <w:rFonts w:ascii="CMSY7" w:eastAsia="LMRoman10-Regular-Identity-H" w:hAnsi="CMSY7" w:cs="CMSY7"/>
          <w:i/>
          <w:iCs/>
          <w:sz w:val="14"/>
          <w:szCs w:val="14"/>
          <w:lang w:val="en-US"/>
        </w:rPr>
      </w:pPr>
      <w:del w:id="211" w:author="Assem" w:date="2012-02-11T20:18:00Z"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رب</w:delText>
        </w:r>
        <w:r w:rsidRPr="00807C53" w:rsidDel="00F02D48">
          <w:rPr>
            <w:rFonts w:ascii="Scheherazade" w:eastAsia="LMRoman10-Regular-Identity-H" w:cs="Scheherazade"/>
            <w:sz w:val="30"/>
            <w:szCs w:val="30"/>
            <w:lang w:val="en-US"/>
          </w:rPr>
          <w:delText xml:space="preserve">: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معنى١</w:delText>
        </w:r>
        <w:r w:rsidRPr="00807C53" w:rsidDel="00F02D48">
          <w:rPr>
            <w:rFonts w:ascii="Scheherazade" w:eastAsia="LMRoman10-Regular-Identity-H" w:cs="Scheherazade"/>
            <w:sz w:val="30"/>
            <w:szCs w:val="30"/>
            <w:lang w:val="en-US"/>
          </w:rPr>
          <w:delText xml:space="preserve"> (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إله</w:delText>
        </w:r>
        <w:r w:rsidRPr="00807C53" w:rsidDel="00F02D48">
          <w:rPr>
            <w:rFonts w:ascii="Scheherazade" w:eastAsia="LMRoman10-Regular-Identity-H" w:cs="Scheherazade"/>
            <w:sz w:val="30"/>
            <w:szCs w:val="30"/>
            <w:lang w:val="en-US"/>
          </w:rPr>
          <w:delText>)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،معنى٢</w:delText>
        </w:r>
        <w:r w:rsidRPr="00807C53" w:rsidDel="00F02D48">
          <w:rPr>
            <w:rFonts w:ascii="Scheherazade" w:eastAsia="LMRoman10-Regular-Identity-H" w:cs="Scheherazade"/>
            <w:sz w:val="30"/>
            <w:szCs w:val="30"/>
            <w:lang w:val="en-US"/>
          </w:rPr>
          <w:delText xml:space="preserve"> (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سيد</w:delText>
        </w:r>
        <w:r w:rsidRPr="00807C53" w:rsidDel="00F02D48">
          <w:rPr>
            <w:rFonts w:ascii="Scheherazade" w:eastAsia="LMRoman10-Regular-Identity-H" w:cs="Scheherazade"/>
            <w:sz w:val="30"/>
            <w:szCs w:val="30"/>
            <w:lang w:val="en-US"/>
          </w:rPr>
          <w:delText xml:space="preserve">) </w:delText>
        </w:r>
        <w:r w:rsidRPr="00807C53" w:rsidDel="00F02D48">
          <w:rPr>
            <w:rFonts w:ascii="CMSY7" w:eastAsia="LMRoman10-Regular-Identity-H" w:hAnsi="CMSY7" w:cs="CMSY7"/>
            <w:i/>
            <w:iCs/>
            <w:sz w:val="14"/>
            <w:szCs w:val="14"/>
            <w:lang w:val="en-US"/>
          </w:rPr>
          <w:delText>_</w:delText>
        </w:r>
      </w:del>
    </w:p>
    <w:p w:rsidR="00CD5104" w:rsidRPr="00FB1848" w:rsidDel="00F02D48" w:rsidRDefault="00CD5104" w:rsidP="00807C53">
      <w:pPr>
        <w:autoSpaceDE w:val="0"/>
        <w:autoSpaceDN w:val="0"/>
        <w:adjustRightInd w:val="0"/>
        <w:spacing w:after="0" w:line="240" w:lineRule="auto"/>
        <w:rPr>
          <w:del w:id="212" w:author="Assem" w:date="2012-02-11T20:18:00Z"/>
          <w:rFonts w:asciiTheme="majorBidi" w:eastAsia="LMRoman10-Regular-Identity-H" w:hAnsiTheme="majorBidi" w:cstheme="majorBidi"/>
          <w:b/>
          <w:bCs/>
        </w:rPr>
      </w:pPr>
      <w:del w:id="213" w:author="Assem" w:date="2012-02-11T20:18:00Z">
        <w:r w:rsidDel="00F02D48">
          <w:rPr>
            <w:rFonts w:asciiTheme="majorBidi" w:eastAsia="LMRoman10-Regular-Identity-H" w:hAnsiTheme="majorBidi" w:cstheme="majorBidi"/>
            <w:i/>
            <w:iCs/>
            <w:sz w:val="14"/>
            <w:szCs w:val="14"/>
            <w:lang w:val="en-US"/>
          </w:rPr>
          <w:tab/>
        </w:r>
        <w:r w:rsidRPr="00FB1848" w:rsidDel="00F02D48">
          <w:rPr>
            <w:rFonts w:asciiTheme="majorBidi" w:eastAsia="LMRoman10-Regular-Identity-H" w:hAnsiTheme="majorBidi" w:cstheme="majorBidi"/>
            <w:b/>
            <w:bCs/>
          </w:rPr>
          <w:delText>4) L’aspects linguistiques:</w:delText>
        </w:r>
      </w:del>
    </w:p>
    <w:p w:rsidR="00CD5104" w:rsidDel="00F02D48" w:rsidRDefault="00CD5104" w:rsidP="00807C53">
      <w:pPr>
        <w:autoSpaceDE w:val="0"/>
        <w:autoSpaceDN w:val="0"/>
        <w:adjustRightInd w:val="0"/>
        <w:spacing w:after="0" w:line="240" w:lineRule="auto"/>
        <w:rPr>
          <w:del w:id="214" w:author="Assem" w:date="2012-02-11T20:18:00Z"/>
          <w:rFonts w:asciiTheme="majorBidi" w:eastAsia="LMRoman10-Regular-Identity-H" w:hAnsiTheme="majorBidi" w:cstheme="majorBidi"/>
          <w:b/>
          <w:bCs/>
        </w:rPr>
      </w:pPr>
      <w:del w:id="215" w:author="Assem" w:date="2012-02-11T20:18:00Z">
        <w:r w:rsidRPr="00FB1848" w:rsidDel="00F02D48">
          <w:rPr>
            <w:rFonts w:asciiTheme="majorBidi" w:eastAsia="LMRoman10-Regular-Identity-H" w:hAnsiTheme="majorBidi" w:cstheme="majorBidi"/>
            <w:b/>
            <w:bCs/>
          </w:rPr>
          <w:delText xml:space="preserve">a) </w:delText>
        </w:r>
        <w:r w:rsidR="00FB1848" w:rsidRPr="00FB1848" w:rsidDel="00F02D48">
          <w:rPr>
            <w:rFonts w:asciiTheme="majorBidi" w:eastAsia="LMRoman10-Regular-Identity-H" w:hAnsiTheme="majorBidi" w:cstheme="majorBidi"/>
            <w:b/>
            <w:bCs/>
          </w:rPr>
          <w:delText xml:space="preserve">Recherche par </w:delText>
        </w:r>
        <w:r w:rsidR="00FB1848" w:rsidDel="00F02D48">
          <w:rPr>
            <w:rFonts w:asciiTheme="majorBidi" w:eastAsia="LMRoman10-Regular-Identity-H" w:hAnsiTheme="majorBidi" w:cstheme="majorBidi"/>
            <w:b/>
            <w:bCs/>
          </w:rPr>
          <w:delText>vocalis</w:delText>
        </w:r>
        <w:r w:rsidR="00FB1848" w:rsidRPr="00FB1848" w:rsidDel="00F02D48">
          <w:rPr>
            <w:rFonts w:asciiTheme="majorBidi" w:eastAsia="LMRoman10-Regular-Identity-H" w:hAnsiTheme="majorBidi" w:cstheme="majorBidi"/>
            <w:b/>
            <w:bCs/>
          </w:rPr>
          <w:delText>ation partielle: permet à l’utilisateur de spécifier une partie des signes diacritiques et pas tous</w:delText>
        </w:r>
      </w:del>
    </w:p>
    <w:p w:rsidR="00FB1848" w:rsidDel="00F02D48" w:rsidRDefault="00FB1848" w:rsidP="00FB1848">
      <w:pPr>
        <w:autoSpaceDE w:val="0"/>
        <w:autoSpaceDN w:val="0"/>
        <w:adjustRightInd w:val="0"/>
        <w:spacing w:after="0" w:line="240" w:lineRule="auto"/>
        <w:ind w:firstLine="708"/>
        <w:rPr>
          <w:del w:id="216" w:author="Assem" w:date="2012-02-11T20:18:00Z"/>
          <w:rFonts w:asciiTheme="majorBidi" w:eastAsia="LMRoman10-Regular-Identity-H" w:hAnsiTheme="majorBidi" w:cstheme="majorBidi"/>
          <w:b/>
          <w:bCs/>
          <w:rtl/>
          <w:lang w:bidi="ar-DZ"/>
        </w:rPr>
      </w:pPr>
      <w:del w:id="217" w:author="Assem" w:date="2012-02-11T20:18:00Z">
        <w:r w:rsidDel="00F02D48">
          <w:rPr>
            <w:rFonts w:asciiTheme="majorBidi" w:eastAsia="LMRoman10-Regular-Identity-H" w:hAnsiTheme="majorBidi" w:cstheme="majorBidi" w:hint="cs"/>
            <w:b/>
            <w:bCs/>
            <w:rtl/>
            <w:lang w:bidi="ar-DZ"/>
          </w:rPr>
          <w:delText>مَلك</w:delText>
        </w:r>
        <w:r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delText xml:space="preserve"> pour trouver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مَلَك</w:delText>
        </w:r>
        <w:r w:rsidRPr="00FB1848" w:rsidDel="00F02D48">
          <w:rPr>
            <w:rFonts w:ascii="LMRoman10-Regular-Identity-H" w:eastAsia="LMRoman10-Regular-Identity-H" w:cs="LMRoman10-Regular-Identity-H"/>
            <w:sz w:val="20"/>
            <w:szCs w:val="20"/>
          </w:rPr>
          <w:delText>,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مَلِك</w:delText>
        </w:r>
        <w:r w:rsidRPr="00FB1848" w:rsidDel="00F02D48">
          <w:rPr>
            <w:rFonts w:ascii="LMRoman10-Regular-Identity-H" w:eastAsia="LMRoman10-Regular-Identity-H" w:cs="LMRoman10-Regular-Identity-H" w:hint="eastAsia"/>
            <w:sz w:val="20"/>
            <w:szCs w:val="20"/>
          </w:rPr>
          <w:delText>…</w:delText>
        </w:r>
        <w:r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delText xml:space="preserve"> et ignorer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مُلْك</w:delText>
        </w:r>
      </w:del>
    </w:p>
    <w:p w:rsidR="00FB1848" w:rsidDel="00F02D48" w:rsidRDefault="00FB1848" w:rsidP="00FB1848">
      <w:pPr>
        <w:autoSpaceDE w:val="0"/>
        <w:autoSpaceDN w:val="0"/>
        <w:adjustRightInd w:val="0"/>
        <w:spacing w:after="0" w:line="240" w:lineRule="auto"/>
        <w:rPr>
          <w:del w:id="218" w:author="Assem" w:date="2012-02-11T20:18:00Z"/>
          <w:rFonts w:asciiTheme="majorBidi" w:eastAsia="LMRoman10-Regular-Identity-H" w:hAnsiTheme="majorBidi" w:cstheme="majorBidi"/>
          <w:b/>
          <w:bCs/>
        </w:rPr>
      </w:pPr>
      <w:del w:id="219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</w:rPr>
          <w:delText>b) La dérivation en multi-niveaux : les mots arabes peuvent être dérivé en quatre niveaux :</w:delText>
        </w:r>
      </w:del>
    </w:p>
    <w:p w:rsidR="00FB1848" w:rsidDel="00F02D48" w:rsidRDefault="00FB1848" w:rsidP="00FB1848">
      <w:pPr>
        <w:autoSpaceDE w:val="0"/>
        <w:autoSpaceDN w:val="0"/>
        <w:adjustRightInd w:val="0"/>
        <w:spacing w:after="0" w:line="240" w:lineRule="auto"/>
        <w:rPr>
          <w:del w:id="220" w:author="Assem" w:date="2012-02-11T20:18:00Z"/>
          <w:rFonts w:asciiTheme="majorBidi" w:eastAsia="LMRoman10-Regular-Identity-H" w:hAnsiTheme="majorBidi" w:cstheme="majorBidi"/>
          <w:b/>
          <w:bCs/>
          <w:lang w:bidi="ar-DZ"/>
        </w:rPr>
      </w:pPr>
      <w:del w:id="221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</w:rPr>
          <w:delText xml:space="preserve">le mot exacte </w:delText>
        </w:r>
        <w:r w:rsidDel="00F02D48">
          <w:rPr>
            <w:rFonts w:asciiTheme="majorBidi" w:eastAsia="LMRoman10-Regular-Identity-H" w:hAnsiTheme="majorBidi" w:cstheme="majorBidi" w:hint="cs"/>
            <w:b/>
            <w:bCs/>
            <w:rtl/>
            <w:lang w:bidi="ar-DZ"/>
          </w:rPr>
          <w:delText xml:space="preserve">فأسقيناكموه </w:delText>
        </w:r>
        <w:r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delText xml:space="preserve">, suppression du suffixe (lemme), stem </w:delText>
        </w:r>
        <w:r w:rsidDel="00F02D48">
          <w:rPr>
            <w:rFonts w:asciiTheme="majorBidi" w:eastAsia="LMRoman10-Regular-Identity-H" w:hAnsiTheme="majorBidi" w:cstheme="majorBidi" w:hint="cs"/>
            <w:b/>
            <w:bCs/>
            <w:rtl/>
            <w:lang w:bidi="ar-DZ"/>
          </w:rPr>
          <w:delText>أسقى</w:delText>
        </w:r>
        <w:r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delText xml:space="preserve">, la racine </w:delText>
        </w:r>
        <w:r w:rsidDel="00F02D48">
          <w:rPr>
            <w:rFonts w:asciiTheme="majorBidi" w:eastAsia="LMRoman10-Regular-Identity-H" w:hAnsiTheme="majorBidi" w:cstheme="majorBidi" w:hint="cs"/>
            <w:b/>
            <w:bCs/>
            <w:rtl/>
            <w:lang w:bidi="ar-DZ"/>
          </w:rPr>
          <w:delText>سقي</w:delText>
        </w:r>
      </w:del>
    </w:p>
    <w:p w:rsidR="00FB1848" w:rsidRPr="00B32F6F" w:rsidDel="00F02D48" w:rsidRDefault="0087510D" w:rsidP="00FB1848">
      <w:pPr>
        <w:autoSpaceDE w:val="0"/>
        <w:autoSpaceDN w:val="0"/>
        <w:adjustRightInd w:val="0"/>
        <w:spacing w:after="0" w:line="240" w:lineRule="auto"/>
        <w:rPr>
          <w:del w:id="222" w:author="Assem" w:date="2012-02-11T20:18:00Z"/>
          <w:rFonts w:ascii="Scheherazade" w:eastAsia="LMRoman10-Regular-Identity-H" w:cs="Scheherazade"/>
          <w:sz w:val="30"/>
          <w:szCs w:val="30"/>
        </w:rPr>
      </w:pPr>
      <w:del w:id="223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delText>-</w:delText>
        </w:r>
        <w:r w:rsidR="00FB1848"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delText xml:space="preserve">(le mot : </w:delText>
        </w:r>
        <w:r w:rsidR="00FB1848" w:rsidDel="00F02D48">
          <w:rPr>
            <w:rFonts w:asciiTheme="majorBidi" w:eastAsia="LMRoman10-Regular-Identity-H" w:hAnsiTheme="majorBidi" w:cstheme="majorBidi" w:hint="cs"/>
            <w:b/>
            <w:bCs/>
            <w:rtl/>
            <w:lang w:bidi="ar-DZ"/>
          </w:rPr>
          <w:delText>سقي</w:delText>
        </w:r>
        <w:r w:rsidR="00FB1848"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delText>, niveau : racine) pour trouver</w:delText>
        </w:r>
      </w:del>
    </w:p>
    <w:p w:rsidR="00807C53" w:rsidRPr="00B32F6F" w:rsidDel="00F02D48" w:rsidRDefault="00807C53" w:rsidP="00807C53">
      <w:pPr>
        <w:autoSpaceDE w:val="0"/>
        <w:autoSpaceDN w:val="0"/>
        <w:adjustRightInd w:val="0"/>
        <w:spacing w:after="0" w:line="240" w:lineRule="auto"/>
        <w:rPr>
          <w:del w:id="224" w:author="Assem" w:date="2012-02-11T20:18:00Z"/>
          <w:rFonts w:ascii="Scheherazade" w:eastAsia="LMRoman10-Regular-Identity-H" w:cs="Scheherazade"/>
          <w:sz w:val="30"/>
          <w:szCs w:val="30"/>
        </w:rPr>
      </w:pPr>
      <w:del w:id="225" w:author="Assem" w:date="2012-02-11T20:18:00Z">
        <w:r w:rsidRPr="00B32F6F" w:rsidDel="00F02D48">
          <w:rPr>
            <w:rFonts w:ascii="Scheherazade" w:eastAsia="LMRoman10-Regular-Identity-H" w:cs="Scheherazade"/>
            <w:sz w:val="30"/>
            <w:szCs w:val="30"/>
          </w:rPr>
          <w:delText xml:space="preserve">,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يَسْقُونَ</w:delText>
        </w:r>
        <w:r w:rsidRPr="00B32F6F" w:rsidDel="00F02D48">
          <w:rPr>
            <w:rFonts w:ascii="Scheherazade" w:eastAsia="LMRoman10-Regular-Identity-H" w:cs="Scheherazade"/>
            <w:sz w:val="30"/>
            <w:szCs w:val="30"/>
          </w:rPr>
          <w:delText xml:space="preserve">,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نَسْقِي</w:delText>
        </w:r>
      </w:del>
    </w:p>
    <w:p w:rsidR="00807C53" w:rsidDel="00F02D48" w:rsidRDefault="00807C53" w:rsidP="00807C53">
      <w:pPr>
        <w:autoSpaceDE w:val="0"/>
        <w:autoSpaceDN w:val="0"/>
        <w:adjustRightInd w:val="0"/>
        <w:spacing w:after="0" w:line="240" w:lineRule="auto"/>
        <w:rPr>
          <w:del w:id="226" w:author="Assem" w:date="2012-02-11T20:18:00Z"/>
          <w:rFonts w:ascii="Scheherazade" w:eastAsia="LMRoman10-Regular-Identity-H" w:cs="Scheherazade"/>
          <w:sz w:val="30"/>
          <w:szCs w:val="30"/>
        </w:rPr>
      </w:pPr>
      <w:del w:id="227" w:author="Assem" w:date="2012-02-11T20:18:00Z"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وَيَسْقِينِ</w:delText>
        </w:r>
        <w:r w:rsidDel="00F02D48">
          <w:rPr>
            <w:rFonts w:ascii="Scheherazade" w:eastAsia="LMRoman10-Regular-Identity-H" w:cs="Scheherazade"/>
            <w:sz w:val="30"/>
            <w:szCs w:val="30"/>
          </w:rPr>
          <w:delText xml:space="preserve"> ,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يُسْقَوْنَ</w:delText>
        </w:r>
        <w:r w:rsidDel="00F02D48">
          <w:rPr>
            <w:rFonts w:ascii="Scheherazade" w:eastAsia="LMRoman10-Regular-Identity-H" w:cs="Scheherazade"/>
            <w:sz w:val="30"/>
            <w:szCs w:val="30"/>
          </w:rPr>
          <w:delText xml:space="preserve"> ,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وَيُسْقَوْنَ</w:delText>
        </w:r>
        <w:r w:rsidDel="00F02D48">
          <w:rPr>
            <w:rFonts w:ascii="Scheherazade" w:eastAsia="LMRoman10-Regular-Identity-H" w:cs="Scheherazade"/>
            <w:sz w:val="30"/>
            <w:szCs w:val="30"/>
          </w:rPr>
          <w:delText xml:space="preserve">,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وَسُقْيَاهَا</w:delText>
        </w:r>
        <w:r w:rsidDel="00F02D48">
          <w:rPr>
            <w:rFonts w:ascii="Scheherazade" w:eastAsia="LMRoman10-Regular-Identity-H" w:cs="Scheherazade"/>
            <w:sz w:val="30"/>
            <w:szCs w:val="30"/>
          </w:rPr>
          <w:delText xml:space="preserve"> ,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وَأَسْقَيْنَاكُمْ</w:delText>
        </w:r>
        <w:r w:rsidDel="00F02D48">
          <w:rPr>
            <w:rFonts w:ascii="Scheherazade" w:eastAsia="LMRoman10-Regular-Identity-H" w:cs="Scheherazade"/>
            <w:sz w:val="30"/>
            <w:szCs w:val="30"/>
          </w:rPr>
          <w:delText xml:space="preserve"> ,</w:delText>
        </w:r>
      </w:del>
    </w:p>
    <w:p w:rsidR="00807C53" w:rsidDel="00F02D48" w:rsidRDefault="00807C53" w:rsidP="00807C53">
      <w:pPr>
        <w:autoSpaceDE w:val="0"/>
        <w:autoSpaceDN w:val="0"/>
        <w:adjustRightInd w:val="0"/>
        <w:spacing w:after="0" w:line="240" w:lineRule="auto"/>
        <w:rPr>
          <w:del w:id="228" w:author="Assem" w:date="2012-02-11T20:18:00Z"/>
          <w:rFonts w:ascii="Scheherazade" w:eastAsia="LMRoman10-Regular-Identity-H" w:cs="Scheherazade"/>
          <w:sz w:val="30"/>
          <w:szCs w:val="30"/>
        </w:rPr>
      </w:pPr>
      <w:del w:id="229" w:author="Assem" w:date="2012-02-11T20:18:00Z"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وَيُسْقَى</w:delText>
        </w:r>
        <w:r w:rsidDel="00F02D48">
          <w:rPr>
            <w:rFonts w:ascii="Scheherazade" w:eastAsia="LMRoman10-Regular-Identity-H" w:cs="Scheherazade"/>
            <w:sz w:val="30"/>
            <w:szCs w:val="30"/>
          </w:rPr>
          <w:delText xml:space="preserve"> ,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لَأَسْقَيْنَاهُمْ</w:delText>
        </w:r>
        <w:r w:rsidDel="00F02D48">
          <w:rPr>
            <w:rFonts w:ascii="Scheherazade" w:eastAsia="LMRoman10-Regular-Identity-H" w:cs="Scheherazade"/>
            <w:sz w:val="30"/>
            <w:szCs w:val="30"/>
          </w:rPr>
          <w:delText xml:space="preserve"> ,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وَنُسْقِيَهُ</w:delText>
        </w:r>
        <w:r w:rsidDel="00F02D48">
          <w:rPr>
            <w:rFonts w:ascii="Scheherazade" w:eastAsia="LMRoman10-Regular-Identity-H" w:cs="Scheherazade"/>
            <w:sz w:val="30"/>
            <w:szCs w:val="30"/>
          </w:rPr>
          <w:delText xml:space="preserve"> ,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فَأَسْقَيْنَاكُمُوهُ</w:delText>
        </w:r>
        <w:r w:rsidDel="00F02D48">
          <w:rPr>
            <w:rFonts w:ascii="Scheherazade" w:eastAsia="LMRoman10-Regular-Identity-H" w:cs="Scheherazade"/>
            <w:sz w:val="30"/>
            <w:szCs w:val="30"/>
          </w:rPr>
          <w:delText xml:space="preserve"> ,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فَسَقَى</w:delText>
        </w:r>
      </w:del>
    </w:p>
    <w:p w:rsidR="00807C53" w:rsidDel="00F02D48" w:rsidRDefault="00807C53" w:rsidP="00807C53">
      <w:pPr>
        <w:autoSpaceDE w:val="0"/>
        <w:autoSpaceDN w:val="0"/>
        <w:adjustRightInd w:val="0"/>
        <w:spacing w:after="0" w:line="240" w:lineRule="auto"/>
        <w:rPr>
          <w:del w:id="230" w:author="Assem" w:date="2012-02-11T20:18:00Z"/>
          <w:rFonts w:ascii="Scheherazade" w:eastAsia="LMRoman10-Regular-Identity-H" w:cs="Scheherazade"/>
          <w:sz w:val="30"/>
          <w:szCs w:val="30"/>
        </w:rPr>
      </w:pPr>
      <w:del w:id="231" w:author="Assem" w:date="2012-02-11T20:18:00Z">
        <w:r w:rsidDel="00F02D48">
          <w:rPr>
            <w:rFonts w:ascii="Scheherazade" w:eastAsia="LMRoman10-Regular-Identity-H" w:cs="Scheherazade"/>
            <w:sz w:val="30"/>
            <w:szCs w:val="30"/>
          </w:rPr>
          <w:delText xml:space="preserve">,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السِّقَايَةَ</w:delText>
        </w:r>
        <w:r w:rsidDel="00F02D48">
          <w:rPr>
            <w:rFonts w:ascii="Scheherazade" w:eastAsia="LMRoman10-Regular-Identity-H" w:cs="Scheherazade"/>
            <w:sz w:val="30"/>
            <w:szCs w:val="30"/>
          </w:rPr>
          <w:delText xml:space="preserve">,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نُسْقِيكُمْ</w:delText>
        </w:r>
        <w:r w:rsidDel="00F02D48">
          <w:rPr>
            <w:rFonts w:ascii="Scheherazade" w:eastAsia="LMRoman10-Regular-Identity-H" w:cs="Scheherazade"/>
            <w:sz w:val="30"/>
            <w:szCs w:val="30"/>
          </w:rPr>
          <w:delText xml:space="preserve">,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فَيَسْقِي</w:delText>
        </w:r>
        <w:r w:rsidDel="00F02D48">
          <w:rPr>
            <w:rFonts w:ascii="Scheherazade" w:eastAsia="LMRoman10-Regular-Identity-H" w:cs="Scheherazade"/>
            <w:sz w:val="30"/>
            <w:szCs w:val="30"/>
          </w:rPr>
          <w:delText xml:space="preserve">,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سِقَايَةَ</w:delText>
        </w:r>
        <w:r w:rsidDel="00F02D48">
          <w:rPr>
            <w:rFonts w:ascii="Scheherazade" w:eastAsia="LMRoman10-Regular-Identity-H" w:cs="Scheherazade"/>
            <w:sz w:val="30"/>
            <w:szCs w:val="30"/>
          </w:rPr>
          <w:delText xml:space="preserve">,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تَسْقِي</w:delText>
        </w:r>
        <w:r w:rsidDel="00F02D48">
          <w:rPr>
            <w:rFonts w:ascii="Scheherazade" w:eastAsia="LMRoman10-Regular-Identity-H" w:cs="Scheherazade"/>
            <w:sz w:val="30"/>
            <w:szCs w:val="30"/>
          </w:rPr>
          <w:delText xml:space="preserve">,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سَقَيْتَ</w:delText>
        </w:r>
        <w:r w:rsidDel="00F02D48">
          <w:rPr>
            <w:rFonts w:ascii="Scheherazade" w:eastAsia="LMRoman10-Regular-Identity-H" w:cs="Scheherazade"/>
            <w:sz w:val="30"/>
            <w:szCs w:val="30"/>
          </w:rPr>
          <w:delText>,</w:delText>
        </w:r>
      </w:del>
    </w:p>
    <w:p w:rsidR="00807C53" w:rsidDel="00F02D48" w:rsidRDefault="00807C53" w:rsidP="00807C53">
      <w:pPr>
        <w:autoSpaceDE w:val="0"/>
        <w:autoSpaceDN w:val="0"/>
        <w:adjustRightInd w:val="0"/>
        <w:spacing w:after="0" w:line="240" w:lineRule="auto"/>
        <w:rPr>
          <w:del w:id="232" w:author="Assem" w:date="2012-02-11T20:18:00Z"/>
          <w:rFonts w:ascii="Scheherazade" w:eastAsia="LMRoman10-Regular-Identity-H" w:cs="Scheherazade"/>
          <w:sz w:val="30"/>
          <w:szCs w:val="30"/>
        </w:rPr>
      </w:pPr>
      <w:del w:id="233" w:author="Assem" w:date="2012-02-11T20:18:00Z">
        <w:r w:rsidDel="00F02D48">
          <w:rPr>
            <w:rFonts w:ascii="LMRoman10-Regular-Identity-H" w:eastAsia="LMRoman10-Regular-Identity-H" w:cs="LMRoman10-Regular-Identity-H"/>
            <w:sz w:val="20"/>
            <w:szCs w:val="20"/>
          </w:rPr>
          <w:delText>.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يُسْقَى</w:delText>
        </w:r>
        <w:r w:rsidDel="00F02D48">
          <w:rPr>
            <w:rFonts w:ascii="Scheherazade" w:eastAsia="LMRoman10-Regular-Identity-H" w:cs="Scheherazade"/>
            <w:sz w:val="30"/>
            <w:szCs w:val="30"/>
          </w:rPr>
          <w:delText xml:space="preserve">,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اسْتَسْقَى</w:delText>
        </w:r>
        <w:r w:rsidDel="00F02D48">
          <w:rPr>
            <w:rFonts w:ascii="Scheherazade" w:eastAsia="LMRoman10-Regular-Identity-H" w:cs="Scheherazade"/>
            <w:sz w:val="30"/>
            <w:szCs w:val="30"/>
          </w:rPr>
          <w:delText xml:space="preserve">,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اسْتَسْقَاهُ</w:delText>
        </w:r>
        <w:r w:rsidDel="00F02D48">
          <w:rPr>
            <w:rFonts w:ascii="Scheherazade" w:eastAsia="LMRoman10-Regular-Identity-H" w:cs="Scheherazade"/>
            <w:sz w:val="30"/>
            <w:szCs w:val="30"/>
          </w:rPr>
          <w:delText xml:space="preserve">, </w:delText>
        </w:r>
        <w:r w:rsidDel="00F02D48">
          <w:rPr>
            <w:rFonts w:ascii="Scheherazade" w:eastAsia="LMRoman10-Regular-Identity-H" w:cs="Scheherazade" w:hint="cs"/>
            <w:sz w:val="30"/>
            <w:szCs w:val="30"/>
            <w:rtl/>
          </w:rPr>
          <w:delText>وَسُقُوا</w:delText>
        </w:r>
      </w:del>
    </w:p>
    <w:p w:rsidR="0087510D" w:rsidRPr="0087510D" w:rsidDel="00F02D48" w:rsidRDefault="0087510D" w:rsidP="00807C53">
      <w:pPr>
        <w:autoSpaceDE w:val="0"/>
        <w:autoSpaceDN w:val="0"/>
        <w:adjustRightInd w:val="0"/>
        <w:spacing w:after="0" w:line="240" w:lineRule="auto"/>
        <w:rPr>
          <w:del w:id="234" w:author="Assem" w:date="2012-02-11T20:18:00Z"/>
          <w:rFonts w:asciiTheme="majorBidi" w:eastAsia="LMRoman10-Regular-Identity-H" w:hAnsiTheme="majorBidi" w:cstheme="majorBidi"/>
          <w:b/>
          <w:bCs/>
          <w:lang w:bidi="ar-DZ"/>
        </w:rPr>
      </w:pPr>
      <w:del w:id="235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</w:rPr>
          <w:delText xml:space="preserve">- (Le mot : </w:delText>
        </w:r>
        <w:r w:rsidDel="00F02D48">
          <w:rPr>
            <w:rFonts w:asciiTheme="majorBidi" w:eastAsia="LMRoman10-Regular-Identity-H" w:hAnsiTheme="majorBidi" w:cstheme="majorBidi" w:hint="cs"/>
            <w:b/>
            <w:bCs/>
            <w:rtl/>
            <w:lang w:bidi="ar-DZ"/>
          </w:rPr>
          <w:delText>أسقينا</w:delText>
        </w:r>
        <w:r w:rsidDel="00F02D48">
          <w:rPr>
            <w:rFonts w:asciiTheme="majorBidi" w:eastAsia="LMRoman10-Regular-Identity-H" w:hAnsiTheme="majorBidi" w:cstheme="majorBidi"/>
            <w:b/>
            <w:bCs/>
            <w:lang w:bidi="ar-DZ"/>
          </w:rPr>
          <w:delText>, niveau : lemme) pour trouver</w:delText>
        </w:r>
      </w:del>
    </w:p>
    <w:p w:rsidR="00FB1848" w:rsidDel="00F02D48" w:rsidRDefault="00FB1848" w:rsidP="00FB1848">
      <w:pPr>
        <w:autoSpaceDE w:val="0"/>
        <w:autoSpaceDN w:val="0"/>
        <w:adjustRightInd w:val="0"/>
        <w:spacing w:after="0" w:line="240" w:lineRule="auto"/>
        <w:rPr>
          <w:del w:id="236" w:author="Assem" w:date="2012-02-11T20:18:00Z"/>
          <w:rFonts w:ascii="Scheherazade" w:hAnsi="CMSY7" w:cs="Scheherazade"/>
          <w:sz w:val="30"/>
          <w:szCs w:val="30"/>
        </w:rPr>
      </w:pPr>
      <w:del w:id="237" w:author="Assem" w:date="2012-02-11T20:18:00Z">
        <w:r w:rsidDel="00F02D48">
          <w:rPr>
            <w:rFonts w:ascii="Scheherazade" w:hAnsi="CMSY7" w:cs="Scheherazade" w:hint="cs"/>
            <w:sz w:val="30"/>
            <w:szCs w:val="30"/>
            <w:rtl/>
          </w:rPr>
          <w:delText>وَأَسْقَيْنَاكُمْ</w:delText>
        </w:r>
      </w:del>
    </w:p>
    <w:p w:rsidR="00FB1848" w:rsidDel="00F02D48" w:rsidRDefault="00FB1848" w:rsidP="00FB1848">
      <w:pPr>
        <w:autoSpaceDE w:val="0"/>
        <w:autoSpaceDN w:val="0"/>
        <w:adjustRightInd w:val="0"/>
        <w:spacing w:after="0" w:line="240" w:lineRule="auto"/>
        <w:rPr>
          <w:del w:id="238" w:author="Assem" w:date="2012-02-11T20:18:00Z"/>
          <w:rFonts w:ascii="Scheherazade" w:hAnsi="CMSY7" w:cs="Scheherazade"/>
          <w:sz w:val="30"/>
          <w:szCs w:val="30"/>
        </w:rPr>
      </w:pPr>
      <w:del w:id="239" w:author="Assem" w:date="2012-02-11T20:18:00Z">
        <w:r w:rsidDel="00F02D4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 xml:space="preserve">. </w:delText>
        </w:r>
        <w:r w:rsidDel="00F02D48">
          <w:rPr>
            <w:rFonts w:ascii="Scheherazade" w:hAnsi="CMSY7" w:cs="Scheherazade"/>
            <w:sz w:val="30"/>
            <w:szCs w:val="30"/>
          </w:rPr>
          <w:delText xml:space="preserve">, </w:delText>
        </w:r>
        <w:r w:rsidDel="00F02D48">
          <w:rPr>
            <w:rFonts w:ascii="Scheherazade" w:hAnsi="CMSY7" w:cs="Scheherazade" w:hint="cs"/>
            <w:sz w:val="30"/>
            <w:szCs w:val="30"/>
            <w:rtl/>
          </w:rPr>
          <w:delText>لَأَسْقَيْنَاهُمْ</w:delText>
        </w:r>
        <w:r w:rsidDel="00F02D48">
          <w:rPr>
            <w:rFonts w:ascii="Scheherazade" w:hAnsi="CMSY7" w:cs="Scheherazade"/>
            <w:sz w:val="30"/>
            <w:szCs w:val="30"/>
          </w:rPr>
          <w:delText xml:space="preserve">, </w:delText>
        </w:r>
        <w:r w:rsidDel="00F02D48">
          <w:rPr>
            <w:rFonts w:ascii="Scheherazade" w:hAnsi="CMSY7" w:cs="Scheherazade" w:hint="cs"/>
            <w:sz w:val="30"/>
            <w:szCs w:val="30"/>
            <w:rtl/>
          </w:rPr>
          <w:delText>فَأَسْقَيْنَاكُمُوهُ</w:delText>
        </w:r>
      </w:del>
    </w:p>
    <w:p w:rsidR="0087510D" w:rsidDel="00F02D48" w:rsidRDefault="0087510D" w:rsidP="00FB1848">
      <w:pPr>
        <w:autoSpaceDE w:val="0"/>
        <w:autoSpaceDN w:val="0"/>
        <w:adjustRightInd w:val="0"/>
        <w:spacing w:after="0" w:line="240" w:lineRule="auto"/>
        <w:rPr>
          <w:del w:id="240" w:author="Assem" w:date="2012-02-11T20:18:00Z"/>
          <w:rFonts w:asciiTheme="majorBidi" w:hAnsiTheme="majorBidi" w:cstheme="majorBidi"/>
          <w:b/>
          <w:bCs/>
        </w:rPr>
      </w:pPr>
      <w:del w:id="241" w:author="Assem" w:date="2012-02-11T20:18:00Z">
        <w:r w:rsidDel="00F02D48">
          <w:rPr>
            <w:rFonts w:asciiTheme="majorBidi" w:hAnsiTheme="majorBidi" w:cstheme="majorBidi"/>
            <w:b/>
            <w:bCs/>
          </w:rPr>
          <w:delText xml:space="preserve">c) Les dérivations spécifiques : c’est une spécification de la dernière fonctionnalité. </w:delText>
        </w:r>
        <w:r w:rsidR="00484B8B" w:rsidDel="00F02D48">
          <w:rPr>
            <w:rFonts w:asciiTheme="majorBidi" w:hAnsiTheme="majorBidi" w:cstheme="majorBidi"/>
            <w:b/>
            <w:bCs/>
          </w:rPr>
          <w:delText>Puisque la langue</w:delText>
        </w:r>
        <w:r w:rsidR="005851E8" w:rsidDel="00F02D48">
          <w:rPr>
            <w:rFonts w:asciiTheme="majorBidi" w:hAnsiTheme="majorBidi" w:cstheme="majorBidi"/>
            <w:b/>
            <w:bCs/>
          </w:rPr>
          <w:delText xml:space="preserve"> arabe est une langue pleinement</w:delText>
        </w:r>
        <w:r w:rsidR="00484B8B" w:rsidDel="00F02D48">
          <w:rPr>
            <w:rFonts w:asciiTheme="majorBidi" w:hAnsiTheme="majorBidi" w:cstheme="majorBidi"/>
            <w:b/>
            <w:bCs/>
          </w:rPr>
          <w:delText xml:space="preserve"> flexionnelle, elle a beaucoup d’opérations de dérivation.</w:delText>
        </w:r>
      </w:del>
    </w:p>
    <w:p w:rsidR="00484B8B" w:rsidDel="00F02D48" w:rsidRDefault="00484B8B" w:rsidP="00FB1848">
      <w:pPr>
        <w:autoSpaceDE w:val="0"/>
        <w:autoSpaceDN w:val="0"/>
        <w:adjustRightInd w:val="0"/>
        <w:spacing w:after="0" w:line="240" w:lineRule="auto"/>
        <w:rPr>
          <w:del w:id="242" w:author="Assem" w:date="2012-02-11T20:18:00Z"/>
          <w:rFonts w:asciiTheme="majorBidi" w:hAnsiTheme="majorBidi" w:cstheme="majorBidi"/>
          <w:b/>
          <w:bCs/>
          <w:lang w:bidi="ar-DZ"/>
        </w:rPr>
      </w:pPr>
      <w:del w:id="243" w:author="Assem" w:date="2012-02-11T20:18:00Z">
        <w:r w:rsidDel="00F02D48">
          <w:rPr>
            <w:rFonts w:asciiTheme="majorBidi" w:hAnsiTheme="majorBidi" w:cstheme="majorBidi"/>
            <w:b/>
            <w:bCs/>
          </w:rPr>
          <w:tab/>
          <w:delText xml:space="preserve">- La conjugaison dans le passé du verbe </w:delText>
        </w:r>
        <w:r w:rsidDel="00F02D48">
          <w:rPr>
            <w:rFonts w:asciiTheme="majorBidi" w:hAnsiTheme="majorBidi" w:cstheme="majorBidi" w:hint="cs"/>
            <w:b/>
            <w:bCs/>
            <w:rtl/>
            <w:lang w:bidi="ar-DZ"/>
          </w:rPr>
          <w:delText>قال</w:delText>
        </w:r>
        <w:r w:rsidDel="00F02D48">
          <w:rPr>
            <w:rFonts w:asciiTheme="majorBidi" w:hAnsiTheme="majorBidi" w:cstheme="majorBidi"/>
            <w:b/>
            <w:bCs/>
            <w:lang w:bidi="ar-DZ"/>
          </w:rPr>
          <w:delText xml:space="preserve"> pour trouver </w:delText>
        </w:r>
        <w:r w:rsidDel="00F02D48">
          <w:rPr>
            <w:rFonts w:asciiTheme="majorBidi" w:hAnsiTheme="majorBidi" w:cstheme="majorBidi" w:hint="cs"/>
            <w:b/>
            <w:bCs/>
            <w:rtl/>
            <w:lang w:bidi="ar-DZ"/>
          </w:rPr>
          <w:delText>قالت, قلن, قالوا, قال</w:delText>
        </w:r>
        <w:r w:rsidDel="00F02D48">
          <w:rPr>
            <w:rFonts w:asciiTheme="majorBidi" w:hAnsiTheme="majorBidi" w:cstheme="majorBidi"/>
            <w:b/>
            <w:bCs/>
            <w:lang w:bidi="ar-DZ"/>
          </w:rPr>
          <w:delText>…</w:delText>
        </w:r>
      </w:del>
    </w:p>
    <w:p w:rsidR="00484B8B" w:rsidDel="00F02D48" w:rsidRDefault="00484B8B" w:rsidP="00FB1848">
      <w:pPr>
        <w:autoSpaceDE w:val="0"/>
        <w:autoSpaceDN w:val="0"/>
        <w:adjustRightInd w:val="0"/>
        <w:spacing w:after="0" w:line="240" w:lineRule="auto"/>
        <w:rPr>
          <w:del w:id="244" w:author="Assem" w:date="2012-02-11T20:18:00Z"/>
          <w:rFonts w:asciiTheme="majorBidi" w:hAnsiTheme="majorBidi" w:cstheme="majorBidi"/>
          <w:b/>
          <w:bCs/>
          <w:lang w:bidi="ar-DZ"/>
        </w:rPr>
      </w:pPr>
      <w:del w:id="245" w:author="Assem" w:date="2012-02-11T20:18:00Z">
        <w:r w:rsidDel="00F02D48">
          <w:rPr>
            <w:rFonts w:asciiTheme="majorBidi" w:hAnsiTheme="majorBidi" w:cstheme="majorBidi"/>
            <w:b/>
            <w:bCs/>
            <w:lang w:bidi="ar-DZ"/>
          </w:rPr>
          <w:tab/>
          <w:delText xml:space="preserve">- La conjugaison dans l’impératif du verbe </w:delText>
        </w:r>
        <w:r w:rsidDel="00F02D48">
          <w:rPr>
            <w:rFonts w:asciiTheme="majorBidi" w:hAnsiTheme="majorBidi" w:cstheme="majorBidi" w:hint="cs"/>
            <w:b/>
            <w:bCs/>
            <w:rtl/>
            <w:lang w:bidi="ar-DZ"/>
          </w:rPr>
          <w:delText>قال</w:delText>
        </w:r>
        <w:r w:rsidDel="00F02D48">
          <w:rPr>
            <w:rFonts w:asciiTheme="majorBidi" w:hAnsiTheme="majorBidi" w:cstheme="majorBidi"/>
            <w:b/>
            <w:bCs/>
            <w:lang w:bidi="ar-DZ"/>
          </w:rPr>
          <w:delText xml:space="preserve"> pour trouver </w:delText>
        </w:r>
        <w:r w:rsidDel="00F02D48">
          <w:rPr>
            <w:rFonts w:asciiTheme="majorBidi" w:hAnsiTheme="majorBidi" w:cstheme="majorBidi" w:hint="cs"/>
            <w:b/>
            <w:bCs/>
            <w:rtl/>
            <w:lang w:bidi="ar-DZ"/>
          </w:rPr>
          <w:delText>قل,قولوا...</w:delText>
        </w:r>
      </w:del>
    </w:p>
    <w:p w:rsidR="00FB1848" w:rsidDel="00F02D48" w:rsidRDefault="00484B8B" w:rsidP="005851E8">
      <w:pPr>
        <w:autoSpaceDE w:val="0"/>
        <w:autoSpaceDN w:val="0"/>
        <w:adjustRightInd w:val="0"/>
        <w:spacing w:after="0" w:line="240" w:lineRule="auto"/>
        <w:rPr>
          <w:del w:id="246" w:author="Assem" w:date="2012-02-11T20:18:00Z"/>
          <w:rFonts w:ascii="LMRoman10-Regular-Identity-H" w:eastAsia="LMRoman10-Regular-Identity-H" w:hAnsi="CMSY7" w:cs="LMRoman10-Regular-Identity-H"/>
          <w:sz w:val="20"/>
          <w:szCs w:val="20"/>
        </w:rPr>
      </w:pPr>
      <w:del w:id="247" w:author="Assem" w:date="2012-02-11T20:18:00Z">
        <w:r w:rsidDel="00F02D48">
          <w:rPr>
            <w:rFonts w:asciiTheme="majorBidi" w:hAnsiTheme="majorBidi" w:cstheme="majorBidi"/>
            <w:b/>
            <w:bCs/>
            <w:lang w:bidi="ar-DZ"/>
          </w:rPr>
          <w:delText>d)</w:delText>
        </w:r>
        <w:r w:rsidR="001938C3" w:rsidDel="00F02D48">
          <w:rPr>
            <w:rFonts w:asciiTheme="majorBidi" w:hAnsiTheme="majorBidi" w:cstheme="majorBidi"/>
            <w:b/>
            <w:bCs/>
            <w:lang w:bidi="ar-DZ"/>
          </w:rPr>
          <w:delText xml:space="preserve"> Requête par les propriétés intégré</w:delText>
        </w:r>
        <w:r w:rsidR="00756A9E" w:rsidDel="00F02D48">
          <w:rPr>
            <w:rFonts w:asciiTheme="majorBidi" w:hAnsiTheme="majorBidi" w:cstheme="majorBidi"/>
            <w:b/>
            <w:bCs/>
            <w:lang w:bidi="ar-DZ"/>
          </w:rPr>
          <w:delText>e</w:delText>
        </w:r>
        <w:r w:rsidR="001938C3" w:rsidDel="00F02D48">
          <w:rPr>
            <w:rFonts w:asciiTheme="majorBidi" w:hAnsiTheme="majorBidi" w:cstheme="majorBidi"/>
            <w:b/>
            <w:bCs/>
            <w:lang w:bidi="ar-DZ"/>
          </w:rPr>
          <w:delText xml:space="preserve">s du mot : c’est une méthode </w:delText>
        </w:r>
        <w:r w:rsidR="00756A9E" w:rsidDel="00F02D48">
          <w:rPr>
            <w:rFonts w:asciiTheme="majorBidi" w:hAnsiTheme="majorBidi" w:cstheme="majorBidi"/>
            <w:b/>
            <w:bCs/>
            <w:lang w:bidi="ar-DZ"/>
          </w:rPr>
          <w:delText>intelligente</w:delText>
        </w:r>
        <w:r w:rsidR="001938C3" w:rsidDel="00F02D48">
          <w:rPr>
            <w:rFonts w:asciiTheme="majorBidi" w:hAnsiTheme="majorBidi" w:cstheme="majorBidi"/>
            <w:b/>
            <w:bCs/>
            <w:lang w:bidi="ar-DZ"/>
          </w:rPr>
          <w:delText xml:space="preserve"> pour supporter les familles des mots en les triant selon un ensemble de propriétés comme : la racine, lemme, type, une partie du discours, forme du verbe, le genre, le nombre, la voix …</w:delText>
        </w:r>
      </w:del>
    </w:p>
    <w:p w:rsidR="00FB1848" w:rsidDel="00F02D48" w:rsidRDefault="00FB1848" w:rsidP="00FB1848">
      <w:pPr>
        <w:autoSpaceDE w:val="0"/>
        <w:autoSpaceDN w:val="0"/>
        <w:adjustRightInd w:val="0"/>
        <w:spacing w:after="0" w:line="240" w:lineRule="auto"/>
        <w:rPr>
          <w:del w:id="248" w:author="Assem" w:date="2012-02-11T20:18:00Z"/>
          <w:rFonts w:ascii="LMRoman10-Regular-Identity-H" w:eastAsia="LMRoman10-Regular-Identity-H" w:hAnsi="CMSY7" w:cs="LMRoman10-Regular-Identity-H"/>
          <w:sz w:val="20"/>
          <w:szCs w:val="20"/>
        </w:rPr>
      </w:pPr>
      <w:del w:id="249" w:author="Assem" w:date="2012-02-11T20:18:00Z">
        <w:r w:rsidDel="00F02D48">
          <w:rPr>
            <w:rFonts w:ascii="CMSY7" w:hAnsi="CMSY7" w:cs="CMSY7"/>
            <w:i/>
            <w:iCs/>
            <w:sz w:val="14"/>
            <w:szCs w:val="14"/>
          </w:rPr>
          <w:delText xml:space="preserve">_ </w:delText>
        </w:r>
        <w:r w:rsidDel="00F02D4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{</w:delText>
        </w:r>
        <w:r w:rsidDel="00F02D48">
          <w:rPr>
            <w:rFonts w:ascii="Scheherazade" w:hAnsi="CMSY7" w:cs="Scheherazade" w:hint="cs"/>
            <w:sz w:val="30"/>
            <w:szCs w:val="30"/>
            <w:rtl/>
          </w:rPr>
          <w:delText>جذر</w:delText>
        </w:r>
        <w:r w:rsidDel="00F02D48">
          <w:rPr>
            <w:rFonts w:ascii="Scheherazade" w:hAnsi="CMSY7" w:cs="Scheherazade"/>
            <w:sz w:val="30"/>
            <w:szCs w:val="30"/>
          </w:rPr>
          <w:delText>:</w:delText>
        </w:r>
        <w:r w:rsidDel="00F02D48">
          <w:rPr>
            <w:rFonts w:ascii="Scheherazade" w:hAnsi="CMSY7" w:cs="Scheherazade" w:hint="cs"/>
            <w:sz w:val="30"/>
            <w:szCs w:val="30"/>
            <w:rtl/>
          </w:rPr>
          <w:delText>ملك،نوع</w:delText>
        </w:r>
        <w:r w:rsidDel="00F02D48">
          <w:rPr>
            <w:rFonts w:ascii="Scheherazade" w:hAnsi="CMSY7" w:cs="Scheherazade"/>
            <w:sz w:val="30"/>
            <w:szCs w:val="30"/>
          </w:rPr>
          <w:delText>:</w:delText>
        </w:r>
        <w:r w:rsidDel="00F02D48">
          <w:rPr>
            <w:rFonts w:ascii="Scheherazade" w:hAnsi="CMSY7" w:cs="Scheherazade" w:hint="cs"/>
            <w:sz w:val="30"/>
            <w:szCs w:val="30"/>
            <w:rtl/>
          </w:rPr>
          <w:delText>اسم،عدد</w:delText>
        </w:r>
        <w:r w:rsidDel="00F02D48">
          <w:rPr>
            <w:rFonts w:ascii="Scheherazade" w:hAnsi="CMSY7" w:cs="Scheherazade"/>
            <w:sz w:val="30"/>
            <w:szCs w:val="30"/>
          </w:rPr>
          <w:delText xml:space="preserve">: </w:delText>
        </w:r>
        <w:r w:rsidDel="00F02D48">
          <w:rPr>
            <w:rFonts w:ascii="Scheherazade" w:hAnsi="CMSY7" w:cs="Scheherazade" w:hint="cs"/>
            <w:sz w:val="30"/>
            <w:szCs w:val="30"/>
            <w:rtl/>
          </w:rPr>
          <w:delText>مفرد</w:delText>
        </w:r>
        <w:r w:rsidDel="00F02D4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}</w:delText>
        </w:r>
      </w:del>
    </w:p>
    <w:p w:rsidR="00FB1848" w:rsidRPr="004A396F" w:rsidDel="00F02D48" w:rsidRDefault="001938C3" w:rsidP="001938C3">
      <w:pPr>
        <w:autoSpaceDE w:val="0"/>
        <w:autoSpaceDN w:val="0"/>
        <w:adjustRightInd w:val="0"/>
        <w:spacing w:after="0" w:line="240" w:lineRule="auto"/>
        <w:rPr>
          <w:del w:id="250" w:author="Assem" w:date="2012-02-11T20:18:00Z"/>
          <w:rFonts w:ascii="LMRoman10-Regular-Identity-H" w:eastAsia="LMRoman10-Regular-Identity-H" w:hAnsi="CMSY7" w:cs="LMRoman10-Regular-Identity-H"/>
          <w:sz w:val="20"/>
          <w:szCs w:val="20"/>
        </w:rPr>
      </w:pPr>
      <w:del w:id="251" w:author="Assem" w:date="2012-02-11T20:18:00Z">
        <w:r w:rsidDel="00F02D48">
          <w:rPr>
            <w:rFonts w:asciiTheme="majorBidi" w:eastAsia="LMRoman10-Regular-Identity-H" w:hAnsiTheme="majorBidi" w:cstheme="majorBidi"/>
            <w:b/>
            <w:bCs/>
          </w:rPr>
          <w:delText>e) La substitution des valeurs numériques : elle aide pour chercher les nombre</w:delText>
        </w:r>
        <w:r w:rsidR="004A396F" w:rsidDel="00F02D48">
          <w:rPr>
            <w:rFonts w:asciiTheme="majorBidi" w:eastAsia="LMRoman10-Regular-Identity-H" w:hAnsiTheme="majorBidi" w:cstheme="majorBidi"/>
            <w:b/>
            <w:bCs/>
          </w:rPr>
          <w:delText>s</w:delText>
        </w:r>
        <w:r w:rsidDel="00F02D48">
          <w:rPr>
            <w:rFonts w:asciiTheme="majorBidi" w:eastAsia="LMRoman10-Regular-Identity-H" w:hAnsiTheme="majorBidi" w:cstheme="majorBidi"/>
            <w:b/>
            <w:bCs/>
          </w:rPr>
          <w:delText xml:space="preserve"> malgré qu’ils apparaissent comme des mots.</w:delText>
        </w:r>
      </w:del>
    </w:p>
    <w:p w:rsidR="00FB1848" w:rsidDel="00F02D48" w:rsidRDefault="00FB1848" w:rsidP="00FB1848">
      <w:pPr>
        <w:autoSpaceDE w:val="0"/>
        <w:autoSpaceDN w:val="0"/>
        <w:adjustRightInd w:val="0"/>
        <w:spacing w:after="0" w:line="240" w:lineRule="auto"/>
        <w:rPr>
          <w:del w:id="252" w:author="Assem" w:date="2012-02-11T20:18:00Z"/>
          <w:rFonts w:ascii="Scheherazade" w:hAnsi="CMSY7" w:cs="Scheherazade"/>
          <w:sz w:val="30"/>
          <w:szCs w:val="30"/>
        </w:rPr>
      </w:pPr>
      <w:del w:id="253" w:author="Assem" w:date="2012-02-11T20:18:00Z">
        <w:r w:rsidDel="00F02D48">
          <w:rPr>
            <w:rFonts w:ascii="CMSY7" w:hAnsi="CMSY7" w:cs="CMSY7"/>
            <w:i/>
            <w:iCs/>
            <w:sz w:val="14"/>
            <w:szCs w:val="14"/>
          </w:rPr>
          <w:delText xml:space="preserve">_ </w:delText>
        </w:r>
        <w:r w:rsidDel="00F02D4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309 re</w:delText>
        </w:r>
        <w:r w:rsidR="001938C3" w:rsidDel="00F02D4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mplace</w:delText>
        </w:r>
        <w:r w:rsidDel="00F02D48">
          <w:rPr>
            <w:rFonts w:ascii="Scheherazade" w:hAnsi="CMSY7" w:cs="Scheherazade" w:hint="cs"/>
            <w:sz w:val="30"/>
            <w:szCs w:val="30"/>
            <w:rtl/>
          </w:rPr>
          <w:delText>ثلاثمائةوتسعة</w:delText>
        </w:r>
      </w:del>
    </w:p>
    <w:p w:rsidR="00FB1848" w:rsidRPr="00756A9E" w:rsidDel="00F02D48" w:rsidRDefault="001938C3" w:rsidP="004A396F">
      <w:pPr>
        <w:autoSpaceDE w:val="0"/>
        <w:autoSpaceDN w:val="0"/>
        <w:adjustRightInd w:val="0"/>
        <w:spacing w:after="0" w:line="240" w:lineRule="auto"/>
        <w:rPr>
          <w:del w:id="254" w:author="Assem" w:date="2012-02-11T20:18:00Z"/>
          <w:rFonts w:ascii="LMRoman10-Regular-Identity-H" w:eastAsia="LMRoman10-Regular-Identity-H" w:hAnsi="CMSY7" w:cs="LMRoman10-Regular-Identity-H"/>
          <w:sz w:val="20"/>
          <w:szCs w:val="20"/>
        </w:rPr>
      </w:pPr>
      <w:del w:id="255" w:author="Assem" w:date="2012-02-11T20:18:00Z">
        <w:r w:rsidDel="00F02D48">
          <w:rPr>
            <w:rFonts w:asciiTheme="majorBidi" w:hAnsiTheme="majorBidi" w:cstheme="majorBidi"/>
            <w:b/>
            <w:bCs/>
          </w:rPr>
          <w:delText>f) Considération et l’</w:delText>
        </w:r>
        <w:r w:rsidR="004A396F" w:rsidDel="00F02D48">
          <w:rPr>
            <w:rFonts w:asciiTheme="majorBidi" w:hAnsiTheme="majorBidi" w:cstheme="majorBidi"/>
            <w:b/>
            <w:bCs/>
          </w:rPr>
          <w:delText>ignorance</w:delText>
        </w:r>
        <w:r w:rsidDel="00F02D48">
          <w:rPr>
            <w:rFonts w:asciiTheme="majorBidi" w:hAnsiTheme="majorBidi" w:cstheme="majorBidi"/>
            <w:b/>
            <w:bCs/>
          </w:rPr>
          <w:delText xml:space="preserve"> des fautes d’orthographe</w:delText>
        </w:r>
        <w:r w:rsidR="004A396F" w:rsidDel="00F02D48">
          <w:rPr>
            <w:rFonts w:asciiTheme="majorBidi" w:hAnsiTheme="majorBidi" w:cstheme="majorBidi"/>
            <w:b/>
            <w:bCs/>
          </w:rPr>
          <w:delText xml:space="preserve"> : surtout pour les lettres qui sont fréquemment mal écrit comme la lettre Hamza </w:delText>
        </w:r>
        <w:r w:rsidR="004A396F" w:rsidDel="00F02D48">
          <w:rPr>
            <w:rFonts w:asciiTheme="majorBidi" w:hAnsiTheme="majorBidi" w:cstheme="majorBidi" w:hint="cs"/>
            <w:b/>
            <w:bCs/>
            <w:rtl/>
            <w:lang w:bidi="ar-DZ"/>
          </w:rPr>
          <w:delText>ء </w:delText>
        </w:r>
        <w:r w:rsidR="004A396F" w:rsidDel="00F02D48">
          <w:rPr>
            <w:rFonts w:asciiTheme="majorBidi" w:hAnsiTheme="majorBidi" w:cstheme="majorBidi"/>
            <w:b/>
            <w:bCs/>
            <w:lang w:bidi="ar-DZ"/>
          </w:rPr>
          <w:delText>;elle est difficile à écrire puisque sa forme dépend de sa vocalisation et des lettres qui la précèdent.</w:delText>
        </w:r>
      </w:del>
    </w:p>
    <w:p w:rsidR="00FB1848" w:rsidDel="00F02D48" w:rsidRDefault="00FB1848" w:rsidP="00FB1848">
      <w:pPr>
        <w:autoSpaceDE w:val="0"/>
        <w:autoSpaceDN w:val="0"/>
        <w:adjustRightInd w:val="0"/>
        <w:spacing w:after="0" w:line="240" w:lineRule="auto"/>
        <w:rPr>
          <w:del w:id="256" w:author="Assem" w:date="2012-02-11T20:18:00Z"/>
          <w:rFonts w:ascii="CMSY7" w:hAnsi="CMSY7" w:cs="CMSY7"/>
          <w:i/>
          <w:iCs/>
          <w:sz w:val="14"/>
          <w:szCs w:val="14"/>
        </w:rPr>
      </w:pPr>
      <w:del w:id="257" w:author="Assem" w:date="2012-02-11T20:18:00Z">
        <w:r w:rsidDel="00F02D48">
          <w:rPr>
            <w:rFonts w:ascii="Scheherazade" w:hAnsi="CMSY7" w:cs="Scheherazade" w:hint="cs"/>
            <w:sz w:val="30"/>
            <w:szCs w:val="30"/>
            <w:rtl/>
          </w:rPr>
          <w:delText>مؤصدة</w:delText>
        </w:r>
        <w:r w:rsidDel="00F02D4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re</w:delText>
        </w:r>
        <w:r w:rsidR="004A396F" w:rsidDel="00F02D4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mplace</w:delText>
        </w:r>
        <w:r w:rsidDel="00F02D48">
          <w:rPr>
            <w:rFonts w:ascii="Scheherazade" w:hAnsi="CMSY7" w:cs="Scheherazade" w:hint="cs"/>
            <w:sz w:val="30"/>
            <w:szCs w:val="30"/>
            <w:rtl/>
          </w:rPr>
          <w:delText>مءصدة</w:delText>
        </w:r>
        <w:r w:rsidDel="00F02D48">
          <w:rPr>
            <w:rFonts w:ascii="CMSY7" w:hAnsi="CMSY7" w:cs="CMSY7"/>
            <w:i/>
            <w:iCs/>
            <w:sz w:val="14"/>
            <w:szCs w:val="14"/>
          </w:rPr>
          <w:delText>_</w:delText>
        </w:r>
      </w:del>
    </w:p>
    <w:p w:rsidR="00FB1848" w:rsidDel="00F02D48" w:rsidRDefault="00FB1848" w:rsidP="00FB1848">
      <w:pPr>
        <w:autoSpaceDE w:val="0"/>
        <w:autoSpaceDN w:val="0"/>
        <w:adjustRightInd w:val="0"/>
        <w:spacing w:after="0" w:line="240" w:lineRule="auto"/>
        <w:rPr>
          <w:del w:id="258" w:author="Assem" w:date="2012-02-11T20:18:00Z"/>
          <w:rFonts w:ascii="CMSY7" w:hAnsi="CMSY7" w:cs="CMSY7"/>
          <w:i/>
          <w:iCs/>
          <w:sz w:val="14"/>
          <w:szCs w:val="14"/>
        </w:rPr>
      </w:pPr>
      <w:del w:id="259" w:author="Assem" w:date="2012-02-11T20:18:00Z">
        <w:r w:rsidDel="00F02D48">
          <w:rPr>
            <w:rFonts w:ascii="Scheherazade" w:hAnsi="CMSY7" w:cs="Scheherazade" w:hint="cs"/>
            <w:sz w:val="30"/>
            <w:szCs w:val="30"/>
            <w:rtl/>
          </w:rPr>
          <w:delText>ضحى</w:delText>
        </w:r>
        <w:r w:rsidDel="00F02D4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re</w:delText>
        </w:r>
        <w:r w:rsidR="004A396F" w:rsidDel="00F02D4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mplace</w:delText>
        </w:r>
        <w:r w:rsidDel="00F02D48">
          <w:rPr>
            <w:rFonts w:ascii="Scheherazade" w:hAnsi="CMSY7" w:cs="Scheherazade" w:hint="cs"/>
            <w:sz w:val="30"/>
            <w:szCs w:val="30"/>
            <w:rtl/>
          </w:rPr>
          <w:delText>ضحي</w:delText>
        </w:r>
        <w:r w:rsidDel="00F02D48">
          <w:rPr>
            <w:rFonts w:ascii="CMSY7" w:hAnsi="CMSY7" w:cs="CMSY7"/>
            <w:i/>
            <w:iCs/>
            <w:sz w:val="14"/>
            <w:szCs w:val="14"/>
          </w:rPr>
          <w:delText>_</w:delText>
        </w:r>
      </w:del>
    </w:p>
    <w:p w:rsidR="00FB1848" w:rsidDel="00F02D48" w:rsidRDefault="00FB1848" w:rsidP="00FB1848">
      <w:pPr>
        <w:autoSpaceDE w:val="0"/>
        <w:autoSpaceDN w:val="0"/>
        <w:adjustRightInd w:val="0"/>
        <w:spacing w:after="0" w:line="240" w:lineRule="auto"/>
        <w:rPr>
          <w:del w:id="260" w:author="Assem" w:date="2012-02-11T20:18:00Z"/>
          <w:rFonts w:ascii="CMSY7" w:hAnsi="CMSY7" w:cs="CMSY7"/>
          <w:i/>
          <w:iCs/>
          <w:sz w:val="14"/>
          <w:szCs w:val="14"/>
        </w:rPr>
      </w:pPr>
      <w:del w:id="261" w:author="Assem" w:date="2012-02-11T20:18:00Z">
        <w:r w:rsidDel="00F02D48">
          <w:rPr>
            <w:rFonts w:ascii="Scheherazade" w:hAnsi="CMSY7" w:cs="Scheherazade" w:hint="cs"/>
            <w:sz w:val="30"/>
            <w:szCs w:val="30"/>
            <w:rtl/>
          </w:rPr>
          <w:delText>جنة</w:delText>
        </w:r>
        <w:r w:rsidDel="00F02D4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re</w:delText>
        </w:r>
        <w:r w:rsidR="004A396F" w:rsidDel="00F02D4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mplace</w:delText>
        </w:r>
        <w:r w:rsidDel="00F02D48">
          <w:rPr>
            <w:rFonts w:ascii="Scheherazade" w:hAnsi="CMSY7" w:cs="Scheherazade" w:hint="cs"/>
            <w:sz w:val="30"/>
            <w:szCs w:val="30"/>
            <w:rtl/>
          </w:rPr>
          <w:delText>جنه</w:delText>
        </w:r>
        <w:r w:rsidDel="00F02D48">
          <w:rPr>
            <w:rFonts w:ascii="CMSY7" w:hAnsi="CMSY7" w:cs="CMSY7"/>
            <w:i/>
            <w:iCs/>
            <w:sz w:val="14"/>
            <w:szCs w:val="14"/>
          </w:rPr>
          <w:delText>_</w:delText>
        </w:r>
      </w:del>
    </w:p>
    <w:p w:rsidR="004A396F" w:rsidRPr="004A396F" w:rsidDel="00F02D48" w:rsidRDefault="004A396F" w:rsidP="00FB1848">
      <w:pPr>
        <w:autoSpaceDE w:val="0"/>
        <w:autoSpaceDN w:val="0"/>
        <w:adjustRightInd w:val="0"/>
        <w:spacing w:after="0" w:line="240" w:lineRule="auto"/>
        <w:rPr>
          <w:del w:id="262" w:author="Assem" w:date="2012-02-11T20:18:00Z"/>
          <w:rFonts w:asciiTheme="majorBidi" w:hAnsiTheme="majorBidi" w:cstheme="majorBidi"/>
          <w:b/>
          <w:bCs/>
        </w:rPr>
      </w:pPr>
      <w:del w:id="263" w:author="Assem" w:date="2012-02-11T20:18:00Z">
        <w:r w:rsidDel="00F02D48">
          <w:rPr>
            <w:rFonts w:asciiTheme="majorBidi" w:hAnsiTheme="majorBidi" w:cstheme="majorBidi"/>
            <w:b/>
            <w:bCs/>
          </w:rPr>
          <w:delText xml:space="preserve">g) L’écriture ottoman : offre aux utilisateurs la possibilité d’écrire les mots différemment de leur écriture dans le Mushaf Ottoman </w:delText>
        </w:r>
      </w:del>
    </w:p>
    <w:p w:rsidR="00FB1848" w:rsidDel="00F02D48" w:rsidRDefault="00FB1848" w:rsidP="00FB1848">
      <w:pPr>
        <w:autoSpaceDE w:val="0"/>
        <w:autoSpaceDN w:val="0"/>
        <w:adjustRightInd w:val="0"/>
        <w:spacing w:after="0" w:line="240" w:lineRule="auto"/>
        <w:rPr>
          <w:del w:id="264" w:author="Assem" w:date="2012-02-11T20:18:00Z"/>
          <w:rFonts w:ascii="CMSY7" w:hAnsi="CMSY7" w:cs="CMSY7"/>
          <w:i/>
          <w:iCs/>
          <w:sz w:val="14"/>
          <w:szCs w:val="14"/>
        </w:rPr>
      </w:pPr>
      <w:del w:id="265" w:author="Assem" w:date="2012-02-11T20:18:00Z">
        <w:r w:rsidDel="00F02D48">
          <w:rPr>
            <w:rFonts w:ascii="Scheherazade" w:hAnsi="CMSY7" w:cs="Scheherazade" w:hint="cs"/>
            <w:sz w:val="30"/>
            <w:szCs w:val="30"/>
            <w:rtl/>
          </w:rPr>
          <w:delText>بسطة</w:delText>
        </w:r>
        <w:r w:rsidDel="00F02D4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re</w:delText>
        </w:r>
        <w:r w:rsidR="004A396F" w:rsidDel="00F02D4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mplace</w:delText>
        </w:r>
        <w:r w:rsidDel="00F02D48">
          <w:rPr>
            <w:rFonts w:ascii="Scheherazade" w:hAnsi="CMSY7" w:cs="Scheherazade" w:hint="cs"/>
            <w:sz w:val="30"/>
            <w:szCs w:val="30"/>
            <w:rtl/>
          </w:rPr>
          <w:delText>بصطة</w:delText>
        </w:r>
        <w:r w:rsidDel="00F02D48">
          <w:rPr>
            <w:rFonts w:ascii="CMSY7" w:hAnsi="CMSY7" w:cs="CMSY7"/>
            <w:i/>
            <w:iCs/>
            <w:sz w:val="14"/>
            <w:szCs w:val="14"/>
          </w:rPr>
          <w:delText>_</w:delText>
        </w:r>
      </w:del>
    </w:p>
    <w:p w:rsidR="00FB1848" w:rsidDel="00F02D48" w:rsidRDefault="00FB1848" w:rsidP="00FB1848">
      <w:pPr>
        <w:autoSpaceDE w:val="0"/>
        <w:autoSpaceDN w:val="0"/>
        <w:adjustRightInd w:val="0"/>
        <w:spacing w:after="0" w:line="240" w:lineRule="auto"/>
        <w:rPr>
          <w:del w:id="266" w:author="Assem" w:date="2012-02-11T20:18:00Z"/>
          <w:rFonts w:ascii="CMSY7" w:hAnsi="CMSY7" w:cs="CMSY7"/>
          <w:i/>
          <w:iCs/>
          <w:sz w:val="14"/>
          <w:szCs w:val="14"/>
        </w:rPr>
      </w:pPr>
      <w:del w:id="267" w:author="Assem" w:date="2012-02-11T20:18:00Z">
        <w:r w:rsidDel="00F02D48">
          <w:rPr>
            <w:rFonts w:ascii="Scheherazade" w:hAnsi="CMSY7" w:cs="Scheherazade" w:hint="cs"/>
            <w:sz w:val="30"/>
            <w:szCs w:val="30"/>
            <w:rtl/>
          </w:rPr>
          <w:delText>نعمة</w:delText>
        </w:r>
        <w:r w:rsidDel="00F02D4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re</w:delText>
        </w:r>
        <w:r w:rsidR="004A396F" w:rsidDel="00F02D4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mplace</w:delText>
        </w:r>
        <w:r w:rsidDel="00F02D48">
          <w:rPr>
            <w:rFonts w:ascii="Scheherazade" w:hAnsi="CMSY7" w:cs="Scheherazade" w:hint="cs"/>
            <w:sz w:val="30"/>
            <w:szCs w:val="30"/>
            <w:rtl/>
          </w:rPr>
          <w:delText>نعمت</w:delText>
        </w:r>
        <w:r w:rsidDel="00F02D48">
          <w:rPr>
            <w:rFonts w:ascii="CMSY7" w:hAnsi="CMSY7" w:cs="CMSY7"/>
            <w:i/>
            <w:iCs/>
            <w:sz w:val="14"/>
            <w:szCs w:val="14"/>
          </w:rPr>
          <w:delText>_</w:delText>
        </w:r>
      </w:del>
    </w:p>
    <w:p w:rsidR="00FB1848" w:rsidRPr="00E833F7" w:rsidDel="00F02D48" w:rsidRDefault="00E833F7" w:rsidP="00E833F7">
      <w:pPr>
        <w:autoSpaceDE w:val="0"/>
        <w:autoSpaceDN w:val="0"/>
        <w:adjustRightInd w:val="0"/>
        <w:spacing w:after="0" w:line="240" w:lineRule="auto"/>
        <w:rPr>
          <w:del w:id="268" w:author="Assem" w:date="2012-02-11T20:18:00Z"/>
          <w:rFonts w:ascii="LMRoman10-Regular-Identity-H" w:eastAsia="LMRoman10-Regular-Identity-H" w:hAnsi="CMSY7" w:cs="LMRoman10-Regular-Identity-H"/>
          <w:sz w:val="20"/>
          <w:szCs w:val="20"/>
        </w:rPr>
      </w:pPr>
      <w:del w:id="269" w:author="Assem" w:date="2012-02-11T20:18:00Z">
        <w:r w:rsidDel="00F02D48">
          <w:rPr>
            <w:rFonts w:asciiTheme="majorBidi" w:hAnsiTheme="majorBidi" w:cstheme="majorBidi"/>
            <w:b/>
            <w:bCs/>
          </w:rPr>
          <w:delText>h) Résolution des références aux pronoms : les pronoms sont utilisé</w:delText>
        </w:r>
        <w:r w:rsidR="002A1B38" w:rsidDel="00F02D48">
          <w:rPr>
            <w:rFonts w:asciiTheme="majorBidi" w:hAnsiTheme="majorBidi" w:cstheme="majorBidi"/>
            <w:b/>
            <w:bCs/>
          </w:rPr>
          <w:delText>s</w:delText>
        </w:r>
        <w:r w:rsidDel="00F02D48">
          <w:rPr>
            <w:rFonts w:asciiTheme="majorBidi" w:hAnsiTheme="majorBidi" w:cstheme="majorBidi"/>
            <w:b/>
            <w:bCs/>
          </w:rPr>
          <w:delText xml:space="preserve"> généralement pour référencer d’autres mots,</w:delText>
        </w:r>
        <w:r w:rsidR="002A1B38" w:rsidDel="00F02D48">
          <w:rPr>
            <w:rFonts w:asciiTheme="majorBidi" w:hAnsiTheme="majorBidi" w:cstheme="majorBidi"/>
            <w:b/>
            <w:bCs/>
          </w:rPr>
          <w:delText xml:space="preserve"> nommés leur antécédents puisqu’</w:delText>
        </w:r>
        <w:r w:rsidDel="00F02D48">
          <w:rPr>
            <w:rFonts w:asciiTheme="majorBidi" w:hAnsiTheme="majorBidi" w:cstheme="majorBidi"/>
            <w:b/>
            <w:bCs/>
          </w:rPr>
          <w:delText>ils doivent apparaître en premier. Cette fonctionnalité offre la possibilité de chercher en utilisant les antécédents</w:delText>
        </w:r>
        <w:r w:rsidDel="00F02D4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.</w:delText>
        </w:r>
      </w:del>
    </w:p>
    <w:p w:rsidR="00FB1848" w:rsidDel="00F02D48" w:rsidRDefault="00FB1848" w:rsidP="00FB1848">
      <w:pPr>
        <w:autoSpaceDE w:val="0"/>
        <w:autoSpaceDN w:val="0"/>
        <w:adjustRightInd w:val="0"/>
        <w:spacing w:after="0" w:line="240" w:lineRule="auto"/>
        <w:rPr>
          <w:del w:id="270" w:author="Assem" w:date="2012-02-11T20:18:00Z"/>
          <w:rFonts w:ascii="CMSY7" w:hAnsi="CMSY7" w:cs="CMSY7"/>
          <w:i/>
          <w:iCs/>
          <w:sz w:val="14"/>
          <w:szCs w:val="14"/>
        </w:rPr>
      </w:pPr>
      <w:del w:id="271" w:author="Assem" w:date="2012-02-11T20:18:00Z">
        <w:r w:rsidDel="00F02D48">
          <w:rPr>
            <w:rFonts w:ascii="Scheherazade" w:hAnsi="CMSY7" w:cs="Scheherazade" w:hint="cs"/>
            <w:sz w:val="30"/>
            <w:szCs w:val="30"/>
            <w:rtl/>
          </w:rPr>
          <w:delText>اللهلاالهإلاهو</w:delText>
        </w:r>
        <w:r w:rsidDel="00F02D48">
          <w:rPr>
            <w:rFonts w:ascii="Scheherazade" w:hAnsi="CMSY7" w:cs="Scheherazade"/>
            <w:sz w:val="30"/>
            <w:szCs w:val="30"/>
          </w:rPr>
          <w:delText xml:space="preserve">, </w:delText>
        </w:r>
        <w:r w:rsidDel="00F02D48">
          <w:rPr>
            <w:rFonts w:ascii="Scheherazade" w:hAnsi="CMSY7" w:cs="Scheherazade" w:hint="cs"/>
            <w:sz w:val="30"/>
            <w:szCs w:val="30"/>
            <w:rtl/>
          </w:rPr>
          <w:delText>هو</w:delText>
        </w:r>
        <w:r w:rsidDel="00F02D48">
          <w:rPr>
            <w:rFonts w:ascii="CMSY7" w:hAnsi="CMSY7" w:cs="CMSY7"/>
            <w:i/>
            <w:iCs/>
            <w:sz w:val="14"/>
            <w:szCs w:val="14"/>
          </w:rPr>
          <w:delText>_</w:delText>
        </w:r>
      </w:del>
    </w:p>
    <w:p w:rsidR="00E833F7" w:rsidDel="004176F8" w:rsidRDefault="00E833F7" w:rsidP="00E833F7">
      <w:pPr>
        <w:autoSpaceDE w:val="0"/>
        <w:autoSpaceDN w:val="0"/>
        <w:adjustRightInd w:val="0"/>
        <w:spacing w:after="0" w:line="240" w:lineRule="auto"/>
        <w:ind w:firstLine="708"/>
        <w:rPr>
          <w:del w:id="272" w:author="Assem" w:date="2012-02-11T21:07:00Z"/>
          <w:rFonts w:asciiTheme="majorBidi" w:hAnsiTheme="majorBidi" w:cstheme="majorBidi"/>
          <w:b/>
          <w:bCs/>
        </w:rPr>
      </w:pPr>
      <w:del w:id="273" w:author="Assem" w:date="2012-02-11T21:07:00Z">
        <w:r w:rsidDel="004176F8">
          <w:rPr>
            <w:rFonts w:asciiTheme="majorBidi" w:hAnsiTheme="majorBidi" w:cstheme="majorBidi"/>
            <w:b/>
            <w:bCs/>
          </w:rPr>
          <w:delText>5) Les options du Coran :</w:delText>
        </w:r>
      </w:del>
    </w:p>
    <w:p w:rsidR="00FB1848" w:rsidDel="004176F8" w:rsidRDefault="00E833F7" w:rsidP="00E833F7">
      <w:pPr>
        <w:autoSpaceDE w:val="0"/>
        <w:autoSpaceDN w:val="0"/>
        <w:adjustRightInd w:val="0"/>
        <w:spacing w:after="0" w:line="240" w:lineRule="auto"/>
        <w:rPr>
          <w:del w:id="274" w:author="Assem" w:date="2012-02-11T21:07:00Z"/>
          <w:rFonts w:ascii="LMRoman10-Regular-Identity-H" w:eastAsia="LMRoman10-Regular-Identity-H" w:hAnsi="CMSY7" w:cs="LMRoman10-Regular-Identity-H"/>
          <w:sz w:val="20"/>
          <w:szCs w:val="20"/>
        </w:rPr>
      </w:pPr>
      <w:del w:id="275" w:author="Assem" w:date="2012-02-11T21:07:00Z">
        <w:r w:rsidDel="004176F8">
          <w:rPr>
            <w:rFonts w:asciiTheme="majorBidi" w:hAnsiTheme="majorBidi" w:cstheme="majorBidi"/>
            <w:b/>
            <w:bCs/>
          </w:rPr>
          <w:delText>a) La recherche des marques de récitation : utile pour les élèves de Tadjweed.</w:delText>
        </w:r>
      </w:del>
    </w:p>
    <w:p w:rsidR="00FB1848" w:rsidDel="004176F8" w:rsidRDefault="00FB1848" w:rsidP="00FB1848">
      <w:pPr>
        <w:autoSpaceDE w:val="0"/>
        <w:autoSpaceDN w:val="0"/>
        <w:adjustRightInd w:val="0"/>
        <w:spacing w:after="0" w:line="240" w:lineRule="auto"/>
        <w:rPr>
          <w:del w:id="276" w:author="Assem" w:date="2012-02-11T21:07:00Z"/>
          <w:rFonts w:ascii="CMSY7" w:hAnsi="CMSY7" w:cs="CMSY7"/>
          <w:i/>
          <w:iCs/>
          <w:sz w:val="14"/>
          <w:szCs w:val="14"/>
        </w:rPr>
      </w:pPr>
      <w:del w:id="277" w:author="Assem" w:date="2012-02-11T21:07:00Z">
        <w:r w:rsidDel="004176F8">
          <w:rPr>
            <w:rFonts w:ascii="Scheherazade" w:hAnsi="CMSY7" w:cs="Scheherazade" w:hint="cs"/>
            <w:sz w:val="30"/>
            <w:szCs w:val="30"/>
            <w:rtl/>
          </w:rPr>
          <w:delText>سجدة</w:delText>
        </w:r>
        <w:r w:rsidDel="004176F8">
          <w:rPr>
            <w:rFonts w:ascii="Scheherazade" w:hAnsi="CMSY7" w:cs="Scheherazade"/>
            <w:sz w:val="30"/>
            <w:szCs w:val="30"/>
          </w:rPr>
          <w:delText xml:space="preserve"> : 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نعم</w:delText>
        </w:r>
        <w:r w:rsidDel="004176F8">
          <w:rPr>
            <w:rFonts w:ascii="CMSY7" w:hAnsi="CMSY7" w:cs="CMSY7"/>
            <w:i/>
            <w:iCs/>
            <w:sz w:val="14"/>
            <w:szCs w:val="14"/>
          </w:rPr>
          <w:delText>_</w:delText>
        </w:r>
      </w:del>
    </w:p>
    <w:p w:rsidR="00FB1848" w:rsidDel="004176F8" w:rsidRDefault="00FB1848" w:rsidP="00FB1848">
      <w:pPr>
        <w:autoSpaceDE w:val="0"/>
        <w:autoSpaceDN w:val="0"/>
        <w:adjustRightInd w:val="0"/>
        <w:spacing w:after="0" w:line="240" w:lineRule="auto"/>
        <w:rPr>
          <w:del w:id="278" w:author="Assem" w:date="2012-02-11T21:07:00Z"/>
          <w:rFonts w:ascii="CMSY7" w:hAnsi="CMSY7" w:cs="CMSY7"/>
          <w:i/>
          <w:iCs/>
          <w:sz w:val="14"/>
          <w:szCs w:val="14"/>
        </w:rPr>
      </w:pPr>
      <w:del w:id="279" w:author="Assem" w:date="2012-02-11T21:07:00Z">
        <w:r w:rsidDel="004176F8">
          <w:rPr>
            <w:rFonts w:ascii="Scheherazade" w:hAnsi="CMSY7" w:cs="Scheherazade" w:hint="cs"/>
            <w:sz w:val="30"/>
            <w:szCs w:val="30"/>
            <w:rtl/>
          </w:rPr>
          <w:delText>نوع</w:delText>
        </w:r>
        <w:r w:rsidDel="004176F8">
          <w:rPr>
            <w:rFonts w:ascii="Scheherazade" w:hAnsi="CMSY7" w:cs="Scheherazade"/>
            <w:sz w:val="30"/>
            <w:szCs w:val="30"/>
          </w:rPr>
          <w:delText xml:space="preserve"> _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سكتة</w:delText>
        </w:r>
        <w:r w:rsidDel="004176F8">
          <w:rPr>
            <w:rFonts w:ascii="Scheherazade" w:hAnsi="CMSY7" w:cs="Scheherazade"/>
            <w:sz w:val="30"/>
            <w:szCs w:val="30"/>
          </w:rPr>
          <w:delText>: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واجبة</w:delText>
        </w:r>
        <w:r w:rsidDel="004176F8">
          <w:rPr>
            <w:rFonts w:ascii="CMSY7" w:hAnsi="CMSY7" w:cs="CMSY7"/>
            <w:i/>
            <w:iCs/>
            <w:sz w:val="14"/>
            <w:szCs w:val="14"/>
          </w:rPr>
          <w:delText>_</w:delText>
        </w:r>
      </w:del>
    </w:p>
    <w:p w:rsidR="00FB1848" w:rsidDel="004176F8" w:rsidRDefault="00FB1848" w:rsidP="00FB1848">
      <w:pPr>
        <w:autoSpaceDE w:val="0"/>
        <w:autoSpaceDN w:val="0"/>
        <w:adjustRightInd w:val="0"/>
        <w:spacing w:after="0" w:line="240" w:lineRule="auto"/>
        <w:rPr>
          <w:del w:id="280" w:author="Assem" w:date="2012-02-11T21:07:00Z"/>
          <w:rFonts w:ascii="CMSY7" w:hAnsi="CMSY7" w:cs="CMSY7"/>
          <w:i/>
          <w:iCs/>
          <w:sz w:val="14"/>
          <w:szCs w:val="14"/>
        </w:rPr>
      </w:pPr>
      <w:del w:id="281" w:author="Assem" w:date="2012-02-11T21:07:00Z">
        <w:r w:rsidDel="004176F8">
          <w:rPr>
            <w:rFonts w:ascii="Scheherazade" w:hAnsi="CMSY7" w:cs="Scheherazade" w:hint="cs"/>
            <w:sz w:val="30"/>
            <w:szCs w:val="30"/>
            <w:rtl/>
          </w:rPr>
          <w:delText>قلقلة</w:delText>
        </w:r>
        <w:r w:rsidDel="004176F8">
          <w:rPr>
            <w:rFonts w:ascii="Scheherazade" w:hAnsi="CMSY7" w:cs="Scheherazade"/>
            <w:sz w:val="30"/>
            <w:szCs w:val="30"/>
          </w:rPr>
          <w:delText>: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نعم</w:delText>
        </w:r>
        <w:r w:rsidDel="004176F8">
          <w:rPr>
            <w:rFonts w:ascii="CMSY7" w:hAnsi="CMSY7" w:cs="CMSY7"/>
            <w:i/>
            <w:iCs/>
            <w:sz w:val="14"/>
            <w:szCs w:val="14"/>
          </w:rPr>
          <w:delText>_</w:delText>
        </w:r>
      </w:del>
    </w:p>
    <w:p w:rsidR="00FB1848" w:rsidRPr="008300AF" w:rsidDel="004176F8" w:rsidRDefault="00E833F7" w:rsidP="00E833F7">
      <w:pPr>
        <w:autoSpaceDE w:val="0"/>
        <w:autoSpaceDN w:val="0"/>
        <w:adjustRightInd w:val="0"/>
        <w:spacing w:after="0" w:line="240" w:lineRule="auto"/>
        <w:rPr>
          <w:del w:id="282" w:author="Assem" w:date="2012-02-11T21:07:00Z"/>
          <w:rFonts w:ascii="LMRoman10-Regular-Identity-H" w:eastAsia="LMRoman10-Regular-Identity-H" w:hAnsi="CMSY7" w:cs="LMRoman10-Regular-Identity-H"/>
          <w:sz w:val="20"/>
          <w:szCs w:val="20"/>
        </w:rPr>
      </w:pPr>
      <w:del w:id="283" w:author="Assem" w:date="2012-02-11T21:07:00Z">
        <w:r w:rsidDel="004176F8">
          <w:rPr>
            <w:rFonts w:asciiTheme="majorBidi" w:hAnsiTheme="majorBidi" w:cstheme="majorBidi"/>
            <w:b/>
            <w:bCs/>
          </w:rPr>
          <w:delText>b) Les options structurelles : Puisque le Coran est divisé en partie et les partie</w:delText>
        </w:r>
        <w:r w:rsidR="002A1B38" w:rsidDel="004176F8">
          <w:rPr>
            <w:rFonts w:asciiTheme="majorBidi" w:hAnsiTheme="majorBidi" w:cstheme="majorBidi"/>
            <w:b/>
            <w:bCs/>
          </w:rPr>
          <w:delText>s</w:delText>
        </w:r>
        <w:r w:rsidDel="004176F8">
          <w:rPr>
            <w:rFonts w:asciiTheme="majorBidi" w:hAnsiTheme="majorBidi" w:cstheme="majorBidi"/>
            <w:b/>
            <w:bCs/>
          </w:rPr>
          <w:delText xml:space="preserve"> en Hizb et le Hizb en moitié… jusqu'à</w:delText>
        </w:r>
        <w:r w:rsidR="008300AF" w:rsidDel="004176F8">
          <w:rPr>
            <w:rFonts w:asciiTheme="majorBidi" w:hAnsiTheme="majorBidi" w:cstheme="majorBidi"/>
            <w:b/>
            <w:bCs/>
          </w:rPr>
          <w:delText xml:space="preserve"> avoir une Aya</w:delText>
        </w:r>
        <w:r w:rsidDel="004176F8">
          <w:rPr>
            <w:rFonts w:asciiTheme="majorBidi" w:hAnsiTheme="majorBidi" w:cstheme="majorBidi"/>
            <w:b/>
            <w:bCs/>
          </w:rPr>
          <w:delText>. Il existe aussi d’autres structures du Coran comme page …</w:delText>
        </w:r>
      </w:del>
    </w:p>
    <w:p w:rsidR="00FB1848" w:rsidDel="004176F8" w:rsidRDefault="00FB1848" w:rsidP="00FB1848">
      <w:pPr>
        <w:autoSpaceDE w:val="0"/>
        <w:autoSpaceDN w:val="0"/>
        <w:adjustRightInd w:val="0"/>
        <w:spacing w:after="0" w:line="240" w:lineRule="auto"/>
        <w:rPr>
          <w:del w:id="284" w:author="Assem" w:date="2012-02-11T21:07:00Z"/>
          <w:rFonts w:ascii="CMSY7" w:hAnsi="CMSY7" w:cs="CMSY7"/>
          <w:i/>
          <w:iCs/>
          <w:sz w:val="14"/>
          <w:szCs w:val="14"/>
        </w:rPr>
      </w:pPr>
      <w:del w:id="285" w:author="Assem" w:date="2012-02-11T21:07:00Z">
        <w:r w:rsidDel="004176F8">
          <w:rPr>
            <w:rFonts w:ascii="Scheherazade" w:hAnsi="CMSY7" w:cs="Scheherazade" w:hint="cs"/>
            <w:sz w:val="30"/>
            <w:szCs w:val="30"/>
            <w:rtl/>
          </w:rPr>
          <w:delText>صفحة</w:delText>
        </w:r>
        <w:r w:rsidDel="004176F8">
          <w:rPr>
            <w:rFonts w:ascii="Scheherazade" w:hAnsi="CMSY7" w:cs="Scheherazade"/>
            <w:sz w:val="30"/>
            <w:szCs w:val="30"/>
          </w:rPr>
          <w:delText xml:space="preserve">: 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١</w:delText>
        </w:r>
        <w:r w:rsidDel="004176F8">
          <w:rPr>
            <w:rFonts w:ascii="CMSY7" w:hAnsi="CMSY7" w:cs="CMSY7"/>
            <w:i/>
            <w:iCs/>
            <w:sz w:val="14"/>
            <w:szCs w:val="14"/>
          </w:rPr>
          <w:delText>_</w:delText>
        </w:r>
      </w:del>
    </w:p>
    <w:p w:rsidR="00FB1848" w:rsidDel="004176F8" w:rsidRDefault="00FB1848" w:rsidP="00FB1848">
      <w:pPr>
        <w:autoSpaceDE w:val="0"/>
        <w:autoSpaceDN w:val="0"/>
        <w:adjustRightInd w:val="0"/>
        <w:spacing w:after="0" w:line="240" w:lineRule="auto"/>
        <w:rPr>
          <w:del w:id="286" w:author="Assem" w:date="2012-02-11T21:07:00Z"/>
          <w:rFonts w:ascii="CMSY7" w:hAnsi="CMSY7" w:cs="CMSY7"/>
          <w:i/>
          <w:iCs/>
          <w:sz w:val="14"/>
          <w:szCs w:val="14"/>
        </w:rPr>
      </w:pPr>
      <w:del w:id="287" w:author="Assem" w:date="2012-02-11T21:07:00Z">
        <w:r w:rsidDel="004176F8">
          <w:rPr>
            <w:rFonts w:ascii="Scheherazade" w:hAnsi="CMSY7" w:cs="Scheherazade" w:hint="cs"/>
            <w:sz w:val="30"/>
            <w:szCs w:val="30"/>
            <w:rtl/>
          </w:rPr>
          <w:delText>حزب</w:delText>
        </w:r>
        <w:r w:rsidDel="004176F8">
          <w:rPr>
            <w:rFonts w:ascii="Scheherazade" w:hAnsi="CMSY7" w:cs="Scheherazade"/>
            <w:sz w:val="30"/>
            <w:szCs w:val="30"/>
          </w:rPr>
          <w:delText xml:space="preserve"> : 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٦٠</w:delText>
        </w:r>
        <w:r w:rsidDel="004176F8">
          <w:rPr>
            <w:rFonts w:ascii="CMSY7" w:hAnsi="CMSY7" w:cs="CMSY7"/>
            <w:i/>
            <w:iCs/>
            <w:sz w:val="14"/>
            <w:szCs w:val="14"/>
          </w:rPr>
          <w:delText>_</w:delText>
        </w:r>
      </w:del>
    </w:p>
    <w:p w:rsidR="002A722E" w:rsidRPr="00B32F6F" w:rsidDel="004176F8" w:rsidRDefault="00E833F7" w:rsidP="002A722E">
      <w:pPr>
        <w:autoSpaceDE w:val="0"/>
        <w:autoSpaceDN w:val="0"/>
        <w:adjustRightInd w:val="0"/>
        <w:spacing w:after="0" w:line="240" w:lineRule="auto"/>
        <w:rPr>
          <w:del w:id="288" w:author="Assem" w:date="2012-02-11T21:07:00Z"/>
          <w:rFonts w:ascii="LMRoman10-Regular-Identity-H" w:eastAsia="LMRoman10-Regular-Identity-H" w:hAnsi="CMSY7" w:cs="LMRoman10-Regular-Identity-H"/>
          <w:sz w:val="20"/>
          <w:szCs w:val="20"/>
        </w:rPr>
      </w:pPr>
      <w:del w:id="289" w:author="Assem" w:date="2012-02-11T21:07:00Z">
        <w:r w:rsidDel="004176F8">
          <w:rPr>
            <w:rFonts w:asciiTheme="majorBidi" w:hAnsiTheme="majorBidi" w:cstheme="majorBidi"/>
            <w:b/>
            <w:bCs/>
          </w:rPr>
          <w:delText>c) Traduction de la recherche : aide l</w:delText>
        </w:r>
        <w:r w:rsidR="002A722E" w:rsidDel="004176F8">
          <w:rPr>
            <w:rFonts w:asciiTheme="majorBidi" w:hAnsiTheme="majorBidi" w:cstheme="majorBidi"/>
            <w:b/>
            <w:bCs/>
          </w:rPr>
          <w:delText>es utilisateurs à faire la recherche en utilisant la traduction des mots en d’autres langues au lieu de l’arabe.</w:delText>
        </w:r>
      </w:del>
    </w:p>
    <w:p w:rsidR="002A722E" w:rsidRP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290" w:author="Assem" w:date="2012-02-11T21:07:00Z"/>
          <w:rFonts w:ascii="LMRoman10-Regular-Identity-H" w:eastAsia="LMRoman10-Regular-Identity-H" w:hAnsi="CMSY7" w:cs="LMRoman10-Regular-Identity-H"/>
          <w:sz w:val="20"/>
          <w:szCs w:val="20"/>
          <w:lang w:val="en-US"/>
        </w:rPr>
      </w:pPr>
      <w:del w:id="291" w:author="Assem" w:date="2012-02-11T21:07:00Z">
        <w:r w:rsidRPr="002A722E" w:rsidDel="004176F8">
          <w:rPr>
            <w:rFonts w:ascii="CMSY7" w:hAnsi="CMSY7" w:cs="CMSY7"/>
            <w:i/>
            <w:iCs/>
            <w:sz w:val="14"/>
            <w:szCs w:val="14"/>
            <w:lang w:val="en-US"/>
          </w:rPr>
          <w:delText xml:space="preserve">_ </w:delText>
        </w:r>
        <w:r w:rsidR="002A1B38" w:rsidDel="004176F8">
          <w:rPr>
            <w:rFonts w:ascii="LMRoman10-Regular-Identity-H" w:eastAsia="LMRoman10-Regular-Identity-H" w:hAnsi="CMSY7" w:cs="LMRoman10-Regular-Identity-H"/>
            <w:sz w:val="20"/>
            <w:szCs w:val="20"/>
            <w:lang w:val="en-US"/>
          </w:rPr>
          <w:delText>{text:mercy</w:delText>
        </w:r>
        <w:r w:rsidRPr="002A722E" w:rsidDel="004176F8">
          <w:rPr>
            <w:rFonts w:ascii="LMRoman10-Regular-Identity-H" w:eastAsia="LMRoman10-Regular-Identity-H" w:hAnsi="CMSY7" w:cs="LMRoman10-Regular-Identity-H"/>
            <w:sz w:val="20"/>
            <w:szCs w:val="20"/>
            <w:lang w:val="en-US"/>
          </w:rPr>
          <w:delText>,</w:delText>
        </w:r>
        <w:r w:rsidDel="004176F8">
          <w:rPr>
            <w:rFonts w:ascii="LMRoman10-Regular-Identity-H" w:eastAsia="LMRoman10-Regular-Identity-H" w:hAnsi="CMSY7" w:cs="LMRoman10-Regular-Identity-H"/>
            <w:sz w:val="20"/>
            <w:szCs w:val="20"/>
            <w:lang w:val="en-US"/>
          </w:rPr>
          <w:delText>lang: english , author: shekir</w:delText>
        </w:r>
        <w:r w:rsidRPr="002A722E" w:rsidDel="004176F8">
          <w:rPr>
            <w:rFonts w:ascii="LMRoman10-Regular-Identity-H" w:eastAsia="LMRoman10-Regular-Identity-H" w:hAnsi="CMSY7" w:cs="LMRoman10-Regular-Identity-H"/>
            <w:sz w:val="20"/>
            <w:szCs w:val="20"/>
            <w:lang w:val="en-US"/>
          </w:rPr>
          <w:delText>}</w:delText>
        </w:r>
      </w:del>
    </w:p>
    <w:p w:rsidR="002A722E" w:rsidRPr="002A1B38" w:rsidDel="004176F8" w:rsidRDefault="002A722E" w:rsidP="002A1B38">
      <w:pPr>
        <w:autoSpaceDE w:val="0"/>
        <w:autoSpaceDN w:val="0"/>
        <w:adjustRightInd w:val="0"/>
        <w:spacing w:after="0" w:line="240" w:lineRule="auto"/>
        <w:rPr>
          <w:del w:id="292" w:author="Assem" w:date="2012-02-11T21:07:00Z"/>
          <w:rFonts w:asciiTheme="majorBidi" w:eastAsia="LMRoman10-Regular-Identity-H" w:hAnsiTheme="majorBidi" w:cstheme="majorBidi"/>
          <w:b/>
          <w:bCs/>
          <w:lang w:bidi="ar-DZ"/>
        </w:rPr>
      </w:pPr>
      <w:del w:id="293" w:author="Assem" w:date="2012-02-11T21:07:00Z">
        <w:r w:rsidDel="004176F8">
          <w:rPr>
            <w:rFonts w:asciiTheme="majorBidi" w:eastAsia="LMRoman10-Regular-Identity-H" w:hAnsiTheme="majorBidi" w:cstheme="majorBidi"/>
            <w:b/>
            <w:bCs/>
            <w:lang w:val="en-US"/>
          </w:rPr>
          <w:delText xml:space="preserve">d) La recherche des similitudes </w:delText>
        </w:r>
        <w:r w:rsidDel="004176F8">
          <w:rPr>
            <w:rFonts w:asciiTheme="majorBidi" w:eastAsia="LMRoman10-Regular-Identity-H" w:hAnsiTheme="majorBidi" w:cstheme="majorBidi" w:hint="cs"/>
            <w:b/>
            <w:bCs/>
            <w:rtl/>
            <w:lang w:val="en-US" w:bidi="ar-DZ"/>
          </w:rPr>
          <w:delText>(المتشابهات)</w:delText>
        </w:r>
        <w:r w:rsidDel="004176F8">
          <w:rPr>
            <w:rFonts w:asciiTheme="majorBidi" w:eastAsia="LMRoman10-Regular-Identity-H" w:hAnsiTheme="majorBidi" w:cstheme="majorBidi"/>
            <w:b/>
            <w:bCs/>
            <w:lang w:val="en-US" w:bidi="ar-DZ"/>
          </w:rPr>
          <w:delText>: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294" w:author="Assem" w:date="2012-02-11T21:07:00Z"/>
          <w:rFonts w:ascii="LMRoman10-Regular-Identity-H" w:eastAsia="LMRoman10-Regular-Identity-H" w:hAnsi="CMSY7" w:cs="LMRoman10-Regular-Identity-H"/>
          <w:sz w:val="20"/>
          <w:szCs w:val="20"/>
        </w:rPr>
      </w:pPr>
      <w:del w:id="295" w:author="Assem" w:date="2012-02-11T21:07:00Z">
        <w:r w:rsidDel="004176F8">
          <w:rPr>
            <w:rFonts w:ascii="CMSY7" w:hAnsi="CMSY7" w:cs="CMSY7"/>
            <w:i/>
            <w:iCs/>
            <w:sz w:val="14"/>
            <w:szCs w:val="14"/>
          </w:rPr>
          <w:delText xml:space="preserve">_ </w:delText>
        </w:r>
        <w:r w:rsidRPr="002A722E" w:rsidDel="004176F8">
          <w:rPr>
            <w:rFonts w:ascii="CMSY7" w:hAnsi="CMSY7" w:cs="CMSY7"/>
            <w:sz w:val="14"/>
            <w:szCs w:val="14"/>
          </w:rPr>
          <w:delText>{</w:delText>
        </w:r>
        <w:r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55,13 }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متشابهة</w:delText>
        </w:r>
        <w:r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_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296" w:author="Assem" w:date="2012-02-11T21:07:00Z"/>
          <w:rFonts w:ascii="LMRoman10-Regular-Identity-H" w:eastAsia="LMRoman10-Regular-Identity-H" w:hAnsi="CMSY7" w:cs="LMRoman10-Regular-Identity-H"/>
          <w:sz w:val="20"/>
          <w:szCs w:val="20"/>
        </w:rPr>
      </w:pPr>
      <w:del w:id="297" w:author="Assem" w:date="2012-02-11T21:07:00Z">
        <w:r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 xml:space="preserve"> [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فَبِأَيِّآلَاءِرَبِّكُمَاتُكَذِّبَانِ</w:delText>
        </w:r>
        <w:r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]31 similitudes exacte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298" w:author="Assem" w:date="2012-02-11T21:07:00Z"/>
          <w:rFonts w:ascii="Scheherazade" w:hAnsi="CMSY7" w:cs="Scheherazade"/>
          <w:sz w:val="30"/>
          <w:szCs w:val="30"/>
        </w:rPr>
      </w:pPr>
      <w:del w:id="299" w:author="Assem" w:date="2012-02-11T21:07:00Z">
        <w:r w:rsidDel="004176F8">
          <w:rPr>
            <w:rFonts w:asciiTheme="majorBidi" w:eastAsia="LMRoman10-Regular-Identity-H" w:hAnsiTheme="majorBidi" w:cstheme="majorBidi"/>
            <w:b/>
            <w:bCs/>
          </w:rPr>
          <w:delText>e) La recherche des exemples :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00" w:author="Assem" w:date="2012-02-11T21:07:00Z"/>
          <w:rFonts w:ascii="CMSY7" w:hAnsi="CMSY7" w:cs="CMSY7"/>
          <w:i/>
          <w:iCs/>
          <w:sz w:val="14"/>
          <w:szCs w:val="14"/>
        </w:rPr>
      </w:pPr>
      <w:del w:id="301" w:author="Assem" w:date="2012-02-11T21:07:00Z">
        <w:r w:rsidDel="004176F8">
          <w:rPr>
            <w:rFonts w:ascii="Scheherazade" w:hAnsi="CMSY7" w:cs="Scheherazade" w:hint="cs"/>
            <w:sz w:val="30"/>
            <w:szCs w:val="30"/>
            <w:rtl/>
          </w:rPr>
          <w:delText>مثلفيسورة</w:delText>
        </w:r>
        <w:r w:rsidDel="004176F8">
          <w:rPr>
            <w:rFonts w:ascii="Scheherazade" w:hAnsi="CMSY7" w:cs="Scheherazade"/>
            <w:sz w:val="30"/>
            <w:szCs w:val="30"/>
          </w:rPr>
          <w:delText>: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البقرة</w:delText>
        </w:r>
        <w:r w:rsidDel="004176F8">
          <w:rPr>
            <w:rFonts w:ascii="CMSY7" w:hAnsi="CMSY7" w:cs="CMSY7"/>
            <w:i/>
            <w:iCs/>
            <w:sz w:val="14"/>
            <w:szCs w:val="14"/>
          </w:rPr>
          <w:delText>_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02" w:author="Assem" w:date="2012-02-11T21:07:00Z"/>
          <w:rFonts w:ascii="Scheherazade" w:hAnsi="CMSY7" w:cs="Scheherazade"/>
          <w:sz w:val="30"/>
          <w:szCs w:val="30"/>
        </w:rPr>
      </w:pPr>
      <w:del w:id="303" w:author="Assem" w:date="2012-02-11T21:07:00Z">
        <w:r w:rsidDel="004176F8">
          <w:rPr>
            <w:rFonts w:ascii="Scheherazade" w:hAnsi="CMSY7" w:cs="Scheherazade"/>
            <w:sz w:val="30"/>
            <w:szCs w:val="30"/>
          </w:rPr>
          <w:delText xml:space="preserve">[ 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مَثَلُهُمْكَمَثَلِالَّذِياسْتَوْقَدَنَارًافَلَمَّاأَضَاءَتْمَاحَوْلَهُ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04" w:author="Assem" w:date="2012-02-11T21:07:00Z"/>
          <w:rFonts w:ascii="Scheherazade" w:hAnsi="CMSY7" w:cs="Scheherazade"/>
          <w:sz w:val="30"/>
          <w:szCs w:val="30"/>
        </w:rPr>
      </w:pPr>
      <w:del w:id="305" w:author="Assem" w:date="2012-02-11T21:07:00Z">
        <w:r w:rsidDel="004176F8">
          <w:rPr>
            <w:rFonts w:ascii="Scheherazade" w:hAnsi="CMSY7" w:cs="Scheherazade" w:hint="cs"/>
            <w:sz w:val="30"/>
            <w:szCs w:val="30"/>
            <w:rtl/>
          </w:rPr>
          <w:delText>ذَهَبَاللَّهُبِنُورِهِمْوَتَرَكَهُمْفِيظُلُمَاتٍلَايُبْصِرُونَ</w:delText>
        </w:r>
        <w:r w:rsidDel="004176F8">
          <w:rPr>
            <w:rFonts w:ascii="Scheherazade" w:hAnsi="CMSY7" w:cs="Scheherazade"/>
            <w:sz w:val="30"/>
            <w:szCs w:val="30"/>
          </w:rPr>
          <w:delText>]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06" w:author="Assem" w:date="2012-02-11T21:07:00Z"/>
          <w:rFonts w:asciiTheme="majorBidi" w:hAnsiTheme="majorBidi" w:cstheme="majorBidi"/>
          <w:b/>
          <w:bCs/>
        </w:rPr>
      </w:pPr>
      <w:del w:id="307" w:author="Assem" w:date="2012-02-11T21:07:00Z">
        <w:r w:rsidDel="004176F8">
          <w:rPr>
            <w:rFonts w:ascii="Scheherazade" w:hAnsi="CMSY7" w:cs="Scheherazade"/>
            <w:sz w:val="30"/>
            <w:szCs w:val="30"/>
          </w:rPr>
          <w:tab/>
        </w:r>
        <w:r w:rsidDel="004176F8">
          <w:rPr>
            <w:rFonts w:asciiTheme="majorBidi" w:hAnsiTheme="majorBidi" w:cstheme="majorBidi"/>
            <w:b/>
            <w:bCs/>
          </w:rPr>
          <w:delText>6- Les requêtes sémantiques :</w:delText>
        </w:r>
      </w:del>
    </w:p>
    <w:p w:rsidR="002A722E" w:rsidRP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08" w:author="Assem" w:date="2012-02-11T21:07:00Z"/>
          <w:rFonts w:asciiTheme="majorBidi" w:hAnsiTheme="majorBidi" w:cstheme="majorBidi"/>
          <w:b/>
          <w:bCs/>
        </w:rPr>
      </w:pPr>
      <w:del w:id="309" w:author="Assem" w:date="2012-02-11T21:07:00Z">
        <w:r w:rsidDel="004176F8">
          <w:rPr>
            <w:rFonts w:asciiTheme="majorBidi" w:hAnsiTheme="majorBidi" w:cstheme="majorBidi"/>
            <w:b/>
            <w:bCs/>
          </w:rPr>
          <w:delText>a) Les mots reliés sémantiquement : Il existe plusieurs types de relation sémantique : synonyme, antonyme, hyponyme, hyperonyme</w:delText>
        </w:r>
        <w:r w:rsidR="008C2C31" w:rsidDel="004176F8">
          <w:rPr>
            <w:rFonts w:asciiTheme="majorBidi" w:hAnsiTheme="majorBidi" w:cstheme="majorBidi"/>
            <w:b/>
            <w:bCs/>
          </w:rPr>
          <w:delText>, méronymie, holonymie, toponymie.</w:delText>
        </w:r>
      </w:del>
    </w:p>
    <w:p w:rsidR="002A722E" w:rsidRPr="00695BED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10" w:author="Assem" w:date="2012-02-11T21:07:00Z"/>
          <w:rFonts w:ascii="Scheherazade" w:hAnsi="CMSY7" w:cs="Scheherazade"/>
          <w:sz w:val="30"/>
          <w:szCs w:val="30"/>
        </w:rPr>
      </w:pPr>
      <w:del w:id="311" w:author="Assem" w:date="2012-02-11T21:07:00Z">
        <w:r w:rsidRPr="00695BED" w:rsidDel="004176F8">
          <w:rPr>
            <w:rFonts w:ascii="CMSY7" w:hAnsi="CMSY7" w:cs="CMSY7"/>
            <w:i/>
            <w:iCs/>
            <w:sz w:val="14"/>
            <w:szCs w:val="14"/>
          </w:rPr>
          <w:delText xml:space="preserve">_ </w:delText>
        </w:r>
        <w:r w:rsidR="008C2C31" w:rsidRPr="00695BED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Synonyme</w:delText>
        </w:r>
        <w:r w:rsidRPr="00695BED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(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جنة</w:delText>
        </w:r>
        <w:r w:rsidR="008C2C31" w:rsidRPr="00695BED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) pour chercher</w:delText>
        </w:r>
        <w:r w:rsidRPr="00695BED" w:rsidDel="004176F8">
          <w:rPr>
            <w:rFonts w:ascii="LMRoman10-Regular-Identity-H" w:eastAsia="LMRoman10-Regular-Identity-H" w:hAnsi="CMSY7" w:cs="LMRoman10-Regular-Identity-H" w:hint="eastAsia"/>
            <w:sz w:val="20"/>
            <w:szCs w:val="20"/>
          </w:rPr>
          <w:delText>…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جنة</w:delText>
        </w:r>
        <w:r w:rsidRPr="00695BED" w:rsidDel="004176F8">
          <w:rPr>
            <w:rFonts w:ascii="Scheherazade" w:hAnsi="CMSY7" w:cs="Scheherazade"/>
            <w:sz w:val="30"/>
            <w:szCs w:val="30"/>
          </w:rPr>
          <w:delText xml:space="preserve">, 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نعيم</w:delText>
        </w:r>
        <w:r w:rsidRPr="00695BED" w:rsidDel="004176F8">
          <w:rPr>
            <w:rFonts w:ascii="Scheherazade" w:hAnsi="CMSY7" w:cs="Scheherazade"/>
            <w:sz w:val="30"/>
            <w:szCs w:val="30"/>
          </w:rPr>
          <w:delText xml:space="preserve">, 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فردوس</w:delText>
        </w:r>
      </w:del>
    </w:p>
    <w:p w:rsidR="002A722E" w:rsidRPr="00695BED" w:rsidDel="004176F8" w:rsidRDefault="002A722E" w:rsidP="00695BED">
      <w:pPr>
        <w:autoSpaceDE w:val="0"/>
        <w:autoSpaceDN w:val="0"/>
        <w:adjustRightInd w:val="0"/>
        <w:spacing w:after="0" w:line="240" w:lineRule="auto"/>
        <w:rPr>
          <w:del w:id="312" w:author="Assem" w:date="2012-02-11T21:07:00Z"/>
          <w:rFonts w:ascii="Scheherazade" w:hAnsi="CMSY7" w:cs="Scheherazade"/>
          <w:sz w:val="30"/>
          <w:szCs w:val="30"/>
        </w:rPr>
      </w:pPr>
      <w:del w:id="313" w:author="Assem" w:date="2012-02-11T21:07:00Z">
        <w:r w:rsidRPr="00695BED" w:rsidDel="004176F8">
          <w:rPr>
            <w:rFonts w:ascii="CMSY7" w:hAnsi="CMSY7" w:cs="CMSY7"/>
            <w:i/>
            <w:iCs/>
            <w:sz w:val="14"/>
            <w:szCs w:val="14"/>
          </w:rPr>
          <w:delText xml:space="preserve">_ </w:delText>
        </w:r>
        <w:r w:rsidR="00695BED" w:rsidRPr="00695BED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Antonyme</w:delText>
        </w:r>
        <w:r w:rsidRPr="00695BED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(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جنة</w:delText>
        </w:r>
        <w:r w:rsidR="00695BED" w:rsidRPr="00695BED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) pour chercher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جحيم</w:delText>
        </w:r>
        <w:r w:rsidRPr="00695BED" w:rsidDel="004176F8">
          <w:rPr>
            <w:rFonts w:ascii="Scheherazade" w:hAnsi="CMSY7" w:cs="Scheherazade"/>
            <w:sz w:val="30"/>
            <w:szCs w:val="30"/>
          </w:rPr>
          <w:delText xml:space="preserve">, 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سعير</w:delText>
        </w:r>
        <w:r w:rsidRPr="00695BED" w:rsidDel="004176F8">
          <w:rPr>
            <w:rFonts w:ascii="Scheherazade" w:hAnsi="CMSY7" w:cs="Scheherazade"/>
            <w:sz w:val="30"/>
            <w:szCs w:val="30"/>
          </w:rPr>
          <w:delText xml:space="preserve"> , 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جهنم</w:delText>
        </w:r>
        <w:r w:rsidRPr="00695BED" w:rsidDel="004176F8">
          <w:rPr>
            <w:rFonts w:ascii="Scheherazade" w:hAnsi="CMSY7" w:cs="Scheherazade"/>
            <w:sz w:val="30"/>
            <w:szCs w:val="30"/>
          </w:rPr>
          <w:delText xml:space="preserve">, 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سقر</w:delText>
        </w:r>
        <w:r w:rsidRPr="00695BED" w:rsidDel="004176F8">
          <w:rPr>
            <w:rFonts w:ascii="LMRoman10-Regular-Identity-H" w:eastAsia="LMRoman10-Regular-Identity-H" w:hAnsi="CMSY7" w:cs="LMRoman10-Regular-Identity-H" w:hint="eastAsia"/>
            <w:sz w:val="20"/>
            <w:szCs w:val="20"/>
          </w:rPr>
          <w:delText>…</w:delText>
        </w:r>
      </w:del>
    </w:p>
    <w:p w:rsidR="002A722E" w:rsidRPr="00695BED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14" w:author="Assem" w:date="2012-02-11T21:07:00Z"/>
          <w:rFonts w:ascii="Scheherazade" w:hAnsi="CMSY7" w:cs="Scheherazade"/>
          <w:sz w:val="30"/>
          <w:szCs w:val="30"/>
        </w:rPr>
      </w:pPr>
      <w:del w:id="315" w:author="Assem" w:date="2012-02-11T21:07:00Z">
        <w:r w:rsidRPr="00695BED" w:rsidDel="004176F8">
          <w:rPr>
            <w:rFonts w:ascii="CMSY7" w:hAnsi="CMSY7" w:cs="CMSY7"/>
            <w:i/>
            <w:iCs/>
            <w:sz w:val="14"/>
            <w:szCs w:val="14"/>
          </w:rPr>
          <w:delText xml:space="preserve">_ </w:delText>
        </w:r>
        <w:r w:rsidRPr="00695BED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Hypo</w:delText>
        </w:r>
        <w:r w:rsidR="00695BED" w:rsidRPr="00695BED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nyme</w:delText>
        </w:r>
        <w:r w:rsidRPr="00695BED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(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جنة</w:delText>
        </w:r>
        <w:r w:rsidR="00695BED" w:rsidRPr="00695BED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) pour chercher</w:delText>
        </w:r>
        <w:r w:rsidRPr="00695BED" w:rsidDel="004176F8">
          <w:rPr>
            <w:rFonts w:ascii="LMRoman10-Regular-Identity-H" w:eastAsia="LMRoman10-Regular-Identity-H" w:hAnsi="CMSY7" w:cs="LMRoman10-Regular-Identity-H" w:hint="eastAsia"/>
            <w:sz w:val="20"/>
            <w:szCs w:val="20"/>
          </w:rPr>
          <w:delText>…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عدن،فردوس</w:delText>
        </w:r>
      </w:del>
    </w:p>
    <w:p w:rsidR="002A722E" w:rsidRPr="00B32F6F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16" w:author="Assem" w:date="2012-02-11T21:07:00Z"/>
          <w:rFonts w:ascii="LMRoman10-Regular-Identity-H" w:eastAsia="LMRoman10-Regular-Identity-H" w:hAnsi="CMSY7" w:cs="LMRoman10-Regular-Identity-H"/>
          <w:sz w:val="20"/>
          <w:szCs w:val="20"/>
        </w:rPr>
      </w:pPr>
      <w:del w:id="317" w:author="Assem" w:date="2012-02-11T21:07:00Z">
        <w:r w:rsidRPr="00B32F6F" w:rsidDel="004176F8">
          <w:rPr>
            <w:rFonts w:ascii="CMSY7" w:hAnsi="CMSY7" w:cs="CMSY7"/>
            <w:i/>
            <w:iCs/>
            <w:sz w:val="14"/>
            <w:szCs w:val="14"/>
          </w:rPr>
          <w:delText xml:space="preserve">_ </w:delText>
        </w:r>
        <w:r w:rsidRPr="00B32F6F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...</w:delText>
        </w:r>
      </w:del>
    </w:p>
    <w:p w:rsidR="00695BED" w:rsidDel="004176F8" w:rsidRDefault="00695BED" w:rsidP="00695BED">
      <w:pPr>
        <w:autoSpaceDE w:val="0"/>
        <w:autoSpaceDN w:val="0"/>
        <w:adjustRightInd w:val="0"/>
        <w:spacing w:after="0" w:line="240" w:lineRule="auto"/>
        <w:rPr>
          <w:del w:id="318" w:author="Assem" w:date="2012-02-11T21:07:00Z"/>
          <w:rFonts w:ascii="LMRoman10-Regular-Identity-H" w:eastAsia="LMRoman10-Regular-Identity-H" w:hAnsi="CMSY7" w:cs="LMRoman10-Regular-Identity-H"/>
          <w:sz w:val="20"/>
          <w:szCs w:val="20"/>
        </w:rPr>
      </w:pPr>
      <w:del w:id="319" w:author="Assem" w:date="2012-02-11T21:07:00Z">
        <w:r w:rsidRPr="00695BED" w:rsidDel="004176F8">
          <w:rPr>
            <w:rFonts w:asciiTheme="majorBidi" w:eastAsia="LMRoman10-Regular-Identity-H" w:hAnsiTheme="majorBidi" w:cstheme="majorBidi"/>
            <w:b/>
            <w:bCs/>
          </w:rPr>
          <w:delText>b) Questions naturelles: cela veut dire offrir des options de formulation de la requ</w:delText>
        </w:r>
        <w:r w:rsidDel="004176F8">
          <w:rPr>
            <w:rFonts w:asciiTheme="majorBidi" w:eastAsia="LMRoman10-Regular-Identity-H" w:hAnsiTheme="majorBidi" w:cstheme="majorBidi"/>
            <w:b/>
            <w:bCs/>
          </w:rPr>
          <w:delText>ête de recherche comme une forme naturelle d’une question en Arabe. Les mots les plus utilisés dans les questions en arabe sont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20" w:author="Assem" w:date="2012-02-11T21:07:00Z"/>
          <w:rFonts w:ascii="Scheherazade" w:hAnsi="CMSY7" w:cs="Scheherazade"/>
          <w:sz w:val="30"/>
          <w:szCs w:val="30"/>
        </w:rPr>
      </w:pPr>
      <w:del w:id="321" w:author="Assem" w:date="2012-02-11T21:07:00Z">
        <w:r w:rsidDel="004176F8">
          <w:rPr>
            <w:rFonts w:ascii="Scheherazade" w:hAnsi="CMSY7" w:cs="Scheherazade" w:hint="cs"/>
            <w:sz w:val="30"/>
            <w:szCs w:val="30"/>
            <w:rtl/>
          </w:rPr>
          <w:delText>؟هل؟من؟ما؟أين؟متى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22" w:author="Assem" w:date="2012-02-11T21:07:00Z"/>
          <w:rFonts w:ascii="Scheherazade" w:hAnsi="CMSY7" w:cs="Scheherazade"/>
          <w:sz w:val="30"/>
          <w:szCs w:val="30"/>
        </w:rPr>
      </w:pPr>
      <w:del w:id="323" w:author="Assem" w:date="2012-02-11T21:07:00Z">
        <w:r w:rsidDel="004176F8">
          <w:rPr>
            <w:rFonts w:ascii="Scheherazade" w:hAnsi="CMSY7" w:cs="Scheherazade" w:hint="cs"/>
            <w:sz w:val="30"/>
            <w:szCs w:val="30"/>
            <w:rtl/>
          </w:rPr>
          <w:delText>لم؟كم؟أيّ؟لمن؟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24" w:author="Assem" w:date="2012-02-11T21:07:00Z"/>
          <w:rFonts w:ascii="CMSY7" w:hAnsi="CMSY7" w:cs="CMSY7"/>
          <w:i/>
          <w:iCs/>
          <w:sz w:val="14"/>
          <w:szCs w:val="14"/>
        </w:rPr>
      </w:pPr>
      <w:del w:id="325" w:author="Assem" w:date="2012-02-11T21:07:00Z">
        <w:r w:rsidDel="004176F8">
          <w:rPr>
            <w:rFonts w:ascii="Scheherazade" w:hAnsi="CMSY7" w:cs="Scheherazade" w:hint="cs"/>
            <w:sz w:val="30"/>
            <w:szCs w:val="30"/>
            <w:rtl/>
          </w:rPr>
          <w:delText>منهمالأنبياء؟</w:delText>
        </w:r>
        <w:r w:rsidDel="004176F8">
          <w:rPr>
            <w:rFonts w:ascii="CMSY7" w:hAnsi="CMSY7" w:cs="CMSY7"/>
            <w:i/>
            <w:iCs/>
            <w:sz w:val="14"/>
            <w:szCs w:val="14"/>
          </w:rPr>
          <w:delText>_</w:delText>
        </w:r>
      </w:del>
    </w:p>
    <w:p w:rsidR="002A722E" w:rsidDel="004176F8" w:rsidRDefault="00695BED" w:rsidP="002A722E">
      <w:pPr>
        <w:autoSpaceDE w:val="0"/>
        <w:autoSpaceDN w:val="0"/>
        <w:adjustRightInd w:val="0"/>
        <w:spacing w:after="0" w:line="240" w:lineRule="auto"/>
        <w:rPr>
          <w:del w:id="326" w:author="Assem" w:date="2012-02-11T21:07:00Z"/>
          <w:rFonts w:ascii="LMRoman10-Regular-Identity-H" w:eastAsia="LMRoman10-Regular-Identity-H" w:hAnsi="CMSY7" w:cs="LMRoman10-Regular-Identity-H"/>
          <w:sz w:val="20"/>
          <w:szCs w:val="20"/>
        </w:rPr>
      </w:pPr>
      <w:del w:id="327" w:author="Assem" w:date="2012-02-11T21:07:00Z">
        <w:r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(Qui sont les proph</w:delText>
        </w:r>
        <w:r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è</w:delText>
        </w:r>
        <w:r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 xml:space="preserve">tes </w:delText>
        </w:r>
        <w:r w:rsidR="002A722E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?)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28" w:author="Assem" w:date="2012-02-11T21:07:00Z"/>
          <w:rFonts w:ascii="Scheherazade" w:hAnsi="CMSY7" w:cs="Scheherazade"/>
          <w:sz w:val="30"/>
          <w:szCs w:val="30"/>
        </w:rPr>
      </w:pPr>
      <w:del w:id="329" w:author="Assem" w:date="2012-02-11T21:07:00Z">
        <w:r w:rsidDel="004176F8">
          <w:rPr>
            <w:rFonts w:ascii="Scheherazade" w:hAnsi="CMSY7" w:cs="Scheherazade"/>
            <w:sz w:val="30"/>
            <w:szCs w:val="30"/>
          </w:rPr>
          <w:delText xml:space="preserve">[ 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إِنَّاأَوْحَيْنَاإِلَيْكَكَمَاأَوْحَيْنَاإِلَىنُوحٍوَالنَّبِيِّينَمِنْ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30" w:author="Assem" w:date="2012-02-11T21:07:00Z"/>
          <w:rFonts w:ascii="Scheherazade" w:hAnsi="CMSY7" w:cs="Scheherazade"/>
          <w:sz w:val="30"/>
          <w:szCs w:val="30"/>
        </w:rPr>
      </w:pPr>
      <w:del w:id="331" w:author="Assem" w:date="2012-02-11T21:07:00Z">
        <w:r w:rsidDel="004176F8">
          <w:rPr>
            <w:rFonts w:ascii="Scheherazade" w:hAnsi="CMSY7" w:cs="Scheherazade" w:hint="cs"/>
            <w:sz w:val="30"/>
            <w:szCs w:val="30"/>
            <w:rtl/>
          </w:rPr>
          <w:delText>بَعْدِهِوَأَوْحَيْنَاإِلَىإِبْرَاهِيمَوَإِسْمَاعِيلَوَإِسْحَاقَوَيَعْقُوبَ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32" w:author="Assem" w:date="2012-02-11T21:07:00Z"/>
          <w:rFonts w:ascii="Scheherazade" w:hAnsi="CMSY7" w:cs="Scheherazade"/>
          <w:sz w:val="30"/>
          <w:szCs w:val="30"/>
        </w:rPr>
      </w:pPr>
      <w:del w:id="333" w:author="Assem" w:date="2012-02-11T21:07:00Z">
        <w:r w:rsidDel="004176F8">
          <w:rPr>
            <w:rFonts w:ascii="Scheherazade" w:hAnsi="CMSY7" w:cs="Scheherazade" w:hint="cs"/>
            <w:sz w:val="30"/>
            <w:szCs w:val="30"/>
            <w:rtl/>
          </w:rPr>
          <w:delText>وَالْأَسْبَاطِوَعِيسَىوَأَيُّوبَوَيُونُسَوَهَارُونَوَسُلَيْمَانَ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34" w:author="Assem" w:date="2012-02-11T21:07:00Z"/>
          <w:rFonts w:ascii="Scheherazade" w:hAnsi="CMSY7" w:cs="Scheherazade"/>
          <w:sz w:val="30"/>
          <w:szCs w:val="30"/>
        </w:rPr>
      </w:pPr>
      <w:del w:id="335" w:author="Assem" w:date="2012-02-11T21:07:00Z">
        <w:r w:rsidDel="004176F8">
          <w:rPr>
            <w:rFonts w:ascii="Scheherazade" w:hAnsi="CMSY7" w:cs="Scheherazade" w:hint="cs"/>
            <w:sz w:val="30"/>
            <w:szCs w:val="30"/>
            <w:rtl/>
          </w:rPr>
          <w:delText>وَآتَيْنَادَاوُودَزَبُورًا</w:delText>
        </w:r>
        <w:r w:rsidDel="004176F8">
          <w:rPr>
            <w:rFonts w:ascii="Scheherazade" w:hAnsi="CMSY7" w:cs="Scheherazade"/>
            <w:sz w:val="30"/>
            <w:szCs w:val="30"/>
          </w:rPr>
          <w:delText xml:space="preserve">] - 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النساء١٦٣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36" w:author="Assem" w:date="2012-02-11T21:07:00Z"/>
          <w:rFonts w:ascii="CMSY7" w:hAnsi="CMSY7" w:cs="CMSY7"/>
          <w:i/>
          <w:iCs/>
          <w:sz w:val="14"/>
          <w:szCs w:val="14"/>
        </w:rPr>
      </w:pPr>
      <w:del w:id="337" w:author="Assem" w:date="2012-02-11T21:07:00Z">
        <w:r w:rsidDel="004176F8">
          <w:rPr>
            <w:rFonts w:ascii="Scheherazade" w:hAnsi="CMSY7" w:cs="Scheherazade" w:hint="cs"/>
            <w:sz w:val="30"/>
            <w:szCs w:val="30"/>
            <w:rtl/>
          </w:rPr>
          <w:delText>ماهيالحطمة؟</w:delText>
        </w:r>
        <w:r w:rsidDel="004176F8">
          <w:rPr>
            <w:rFonts w:ascii="CMSY7" w:hAnsi="CMSY7" w:cs="CMSY7"/>
            <w:i/>
            <w:iCs/>
            <w:sz w:val="14"/>
            <w:szCs w:val="14"/>
          </w:rPr>
          <w:delText>_</w:delText>
        </w:r>
      </w:del>
    </w:p>
    <w:p w:rsidR="002A722E" w:rsidDel="004176F8" w:rsidRDefault="00695BED" w:rsidP="002A722E">
      <w:pPr>
        <w:autoSpaceDE w:val="0"/>
        <w:autoSpaceDN w:val="0"/>
        <w:adjustRightInd w:val="0"/>
        <w:spacing w:after="0" w:line="240" w:lineRule="auto"/>
        <w:rPr>
          <w:del w:id="338" w:author="Assem" w:date="2012-02-11T21:07:00Z"/>
          <w:rFonts w:ascii="LMRoman10-Regular-Identity-H" w:eastAsia="LMRoman10-Regular-Identity-H" w:hAnsi="CMSY7" w:cs="LMRoman10-Regular-Identity-H"/>
          <w:sz w:val="20"/>
          <w:szCs w:val="20"/>
        </w:rPr>
      </w:pPr>
      <w:del w:id="339" w:author="Assem" w:date="2012-02-11T21:07:00Z">
        <w:r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(C</w:delText>
        </w:r>
        <w:r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’</w:delText>
        </w:r>
        <w:r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est quoi Al-hotamah</w:delText>
        </w:r>
        <w:r w:rsidR="002A722E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?)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40" w:author="Assem" w:date="2012-02-11T21:07:00Z"/>
          <w:rFonts w:ascii="Scheherazade" w:hAnsi="CMSY7" w:cs="Scheherazade"/>
          <w:sz w:val="30"/>
          <w:szCs w:val="30"/>
        </w:rPr>
      </w:pPr>
      <w:del w:id="341" w:author="Assem" w:date="2012-02-11T21:07:00Z">
        <w:r w:rsidDel="004176F8">
          <w:rPr>
            <w:rFonts w:ascii="Scheherazade" w:hAnsi="CMSY7" w:cs="Scheherazade" w:hint="cs"/>
            <w:sz w:val="30"/>
            <w:szCs w:val="30"/>
            <w:rtl/>
          </w:rPr>
          <w:delText>؟</w:delText>
        </w:r>
        <w:r w:rsidDel="004176F8">
          <w:rPr>
            <w:rFonts w:ascii="Scheherazade" w:hAnsi="CMSY7" w:cs="Scheherazade"/>
            <w:sz w:val="30"/>
            <w:szCs w:val="30"/>
          </w:rPr>
          <w:delText xml:space="preserve">[ 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نَارُاللَّهِالْمُوقَدَةُ</w:delText>
        </w:r>
        <w:r w:rsidDel="004176F8">
          <w:rPr>
            <w:rFonts w:ascii="Scheherazade" w:hAnsi="CMSY7" w:cs="Scheherazade"/>
            <w:sz w:val="30"/>
            <w:szCs w:val="30"/>
          </w:rPr>
          <w:delText xml:space="preserve">] - 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الهمزة٦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42" w:author="Assem" w:date="2012-02-11T21:07:00Z"/>
          <w:rFonts w:ascii="CMSY7" w:hAnsi="CMSY7" w:cs="CMSY7"/>
          <w:i/>
          <w:iCs/>
          <w:sz w:val="14"/>
          <w:szCs w:val="14"/>
        </w:rPr>
      </w:pPr>
      <w:del w:id="343" w:author="Assem" w:date="2012-02-11T21:07:00Z">
        <w:r w:rsidDel="004176F8">
          <w:rPr>
            <w:rFonts w:ascii="Scheherazade" w:hAnsi="CMSY7" w:cs="Scheherazade" w:hint="cs"/>
            <w:sz w:val="30"/>
            <w:szCs w:val="30"/>
            <w:rtl/>
          </w:rPr>
          <w:delText>أينغلبت</w:delText>
        </w:r>
        <w:r w:rsidDel="004176F8">
          <w:rPr>
            <w:rFonts w:ascii="Scheherazade" w:hAnsi="CMSY7" w:cs="Scheherazade"/>
            <w:sz w:val="30"/>
            <w:szCs w:val="30"/>
          </w:rPr>
          <w:delText>/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هزمتالروم؟</w:delText>
        </w:r>
        <w:r w:rsidDel="004176F8">
          <w:rPr>
            <w:rFonts w:ascii="CMSY7" w:hAnsi="CMSY7" w:cs="CMSY7"/>
            <w:i/>
            <w:iCs/>
            <w:sz w:val="14"/>
            <w:szCs w:val="14"/>
          </w:rPr>
          <w:delText>_</w:delText>
        </w:r>
      </w:del>
    </w:p>
    <w:p w:rsidR="002A722E" w:rsidDel="004176F8" w:rsidRDefault="00695BED" w:rsidP="002A722E">
      <w:pPr>
        <w:autoSpaceDE w:val="0"/>
        <w:autoSpaceDN w:val="0"/>
        <w:adjustRightInd w:val="0"/>
        <w:spacing w:after="0" w:line="240" w:lineRule="auto"/>
        <w:rPr>
          <w:del w:id="344" w:author="Assem" w:date="2012-02-11T21:07:00Z"/>
          <w:rFonts w:ascii="LMRoman10-Regular-Identity-H" w:eastAsia="LMRoman10-Regular-Identity-H" w:hAnsi="CMSY7" w:cs="LMRoman10-Regular-Identity-H"/>
          <w:sz w:val="20"/>
          <w:szCs w:val="20"/>
        </w:rPr>
      </w:pPr>
      <w:del w:id="345" w:author="Assem" w:date="2012-02-11T21:07:00Z">
        <w:r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(O</w:delText>
        </w:r>
        <w:r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ùé</w:delText>
        </w:r>
        <w:r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tait la d</w:delText>
        </w:r>
        <w:r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é</w:delText>
        </w:r>
        <w:r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faite de Rome</w:delText>
        </w:r>
        <w:r w:rsidR="002A722E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?)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46" w:author="Assem" w:date="2012-02-11T21:07:00Z"/>
          <w:rFonts w:ascii="Scheherazade" w:hAnsi="CMSY7" w:cs="Scheherazade"/>
          <w:sz w:val="30"/>
          <w:szCs w:val="30"/>
        </w:rPr>
      </w:pPr>
      <w:del w:id="347" w:author="Assem" w:date="2012-02-11T21:07:00Z">
        <w:r w:rsidDel="004176F8">
          <w:rPr>
            <w:rFonts w:ascii="Scheherazade" w:hAnsi="CMSY7" w:cs="Scheherazade"/>
            <w:sz w:val="30"/>
            <w:szCs w:val="30"/>
          </w:rPr>
          <w:delText>[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فِيأَدْنَىالْأَرْضِوَهُمْمِنْبَعْدِغَلَبِهِمْسَيَغْلِبُونَ</w:delText>
        </w:r>
        <w:r w:rsidDel="004176F8">
          <w:rPr>
            <w:rFonts w:ascii="Scheherazade" w:hAnsi="CMSY7" w:cs="Scheherazade"/>
            <w:sz w:val="30"/>
            <w:szCs w:val="30"/>
          </w:rPr>
          <w:delText>] -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48" w:author="Assem" w:date="2012-02-11T21:07:00Z"/>
          <w:rFonts w:ascii="Scheherazade" w:hAnsi="CMSY7" w:cs="Scheherazade"/>
          <w:sz w:val="30"/>
          <w:szCs w:val="30"/>
        </w:rPr>
      </w:pPr>
      <w:del w:id="349" w:author="Assem" w:date="2012-02-11T21:07:00Z">
        <w:r w:rsidDel="004176F8">
          <w:rPr>
            <w:rFonts w:ascii="Scheherazade" w:hAnsi="CMSY7" w:cs="Scheherazade" w:hint="cs"/>
            <w:sz w:val="30"/>
            <w:szCs w:val="30"/>
            <w:rtl/>
          </w:rPr>
          <w:delText>الروم٣</w:delText>
        </w:r>
      </w:del>
    </w:p>
    <w:p w:rsidR="002A722E" w:rsidRPr="00B32F6F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50" w:author="Assem" w:date="2012-02-11T21:07:00Z"/>
          <w:rFonts w:ascii="CMSY7" w:hAnsi="CMSY7" w:cs="CMSY7"/>
          <w:i/>
          <w:iCs/>
          <w:sz w:val="14"/>
          <w:szCs w:val="14"/>
        </w:rPr>
      </w:pPr>
      <w:del w:id="351" w:author="Assem" w:date="2012-02-11T21:07:00Z">
        <w:r w:rsidDel="004176F8">
          <w:rPr>
            <w:rFonts w:ascii="Scheherazade" w:hAnsi="CMSY7" w:cs="Scheherazade" w:hint="cs"/>
            <w:sz w:val="30"/>
            <w:szCs w:val="30"/>
            <w:rtl/>
          </w:rPr>
          <w:delText>كممكثأصحابالكهف؟</w:delText>
        </w:r>
        <w:r w:rsidRPr="00B32F6F" w:rsidDel="004176F8">
          <w:rPr>
            <w:rFonts w:ascii="CMSY7" w:hAnsi="CMSY7" w:cs="CMSY7"/>
            <w:i/>
            <w:iCs/>
            <w:sz w:val="14"/>
            <w:szCs w:val="14"/>
          </w:rPr>
          <w:delText>_</w:delText>
        </w:r>
      </w:del>
    </w:p>
    <w:p w:rsidR="002A722E" w:rsidRPr="00695BED" w:rsidDel="004176F8" w:rsidRDefault="002A722E" w:rsidP="00695BED">
      <w:pPr>
        <w:autoSpaceDE w:val="0"/>
        <w:autoSpaceDN w:val="0"/>
        <w:adjustRightInd w:val="0"/>
        <w:spacing w:after="0" w:line="240" w:lineRule="auto"/>
        <w:rPr>
          <w:del w:id="352" w:author="Assem" w:date="2012-02-11T21:07:00Z"/>
          <w:rFonts w:ascii="LMRoman10-Regular-Identity-H" w:eastAsia="LMRoman10-Regular-Identity-H" w:hAnsi="CMSY7" w:cs="LMRoman10-Regular-Identity-H"/>
          <w:sz w:val="20"/>
          <w:szCs w:val="20"/>
        </w:rPr>
      </w:pPr>
      <w:del w:id="353" w:author="Assem" w:date="2012-02-11T21:07:00Z">
        <w:r w:rsidRPr="00695BED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(</w:delText>
        </w:r>
        <w:r w:rsidR="00695BED" w:rsidRPr="00695BED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Combien de temps les gens de la grotte ont rest</w:delText>
        </w:r>
        <w:r w:rsidR="00695BED" w:rsidRPr="00695BED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é</w:delText>
        </w:r>
        <w:r w:rsidRPr="00695BED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?)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54" w:author="Assem" w:date="2012-02-11T21:07:00Z"/>
          <w:rFonts w:ascii="Scheherazade" w:hAnsi="CMSY7" w:cs="Scheherazade"/>
          <w:sz w:val="30"/>
          <w:szCs w:val="30"/>
        </w:rPr>
      </w:pPr>
      <w:del w:id="355" w:author="Assem" w:date="2012-02-11T21:07:00Z">
        <w:r w:rsidDel="004176F8">
          <w:rPr>
            <w:rFonts w:ascii="Scheherazade" w:hAnsi="CMSY7" w:cs="Scheherazade"/>
            <w:sz w:val="30"/>
            <w:szCs w:val="30"/>
          </w:rPr>
          <w:delText xml:space="preserve">[ 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وَلَبِثُوافِيكَهْفِهِمْثَلَاثَمِائَةٍسِنِينَوَازْدَادُواتِسْعًا</w:delText>
        </w:r>
        <w:r w:rsidDel="004176F8">
          <w:rPr>
            <w:rFonts w:ascii="Scheherazade" w:hAnsi="CMSY7" w:cs="Scheherazade"/>
            <w:sz w:val="30"/>
            <w:szCs w:val="30"/>
          </w:rPr>
          <w:delText>]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56" w:author="Assem" w:date="2012-02-11T21:07:00Z"/>
          <w:rFonts w:ascii="Scheherazade" w:hAnsi="CMSY7" w:cs="Scheherazade"/>
          <w:sz w:val="30"/>
          <w:szCs w:val="30"/>
        </w:rPr>
      </w:pPr>
      <w:del w:id="357" w:author="Assem" w:date="2012-02-11T21:07:00Z">
        <w:r w:rsidDel="004176F8">
          <w:rPr>
            <w:rFonts w:ascii="Scheherazade" w:hAnsi="CMSY7" w:cs="Scheherazade"/>
            <w:sz w:val="30"/>
            <w:szCs w:val="30"/>
          </w:rPr>
          <w:delText xml:space="preserve">- 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الكهف٢٥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58" w:author="Assem" w:date="2012-02-11T21:07:00Z"/>
          <w:rFonts w:ascii="CMSY7" w:hAnsi="CMSY7" w:cs="CMSY7"/>
          <w:i/>
          <w:iCs/>
          <w:sz w:val="14"/>
          <w:szCs w:val="14"/>
        </w:rPr>
      </w:pPr>
      <w:del w:id="359" w:author="Assem" w:date="2012-02-11T21:07:00Z">
        <w:r w:rsidDel="004176F8">
          <w:rPr>
            <w:rFonts w:ascii="Scheherazade" w:hAnsi="CMSY7" w:cs="Scheherazade" w:hint="cs"/>
            <w:sz w:val="30"/>
            <w:szCs w:val="30"/>
            <w:rtl/>
          </w:rPr>
          <w:delText>متىيومالقيامة؟</w:delText>
        </w:r>
        <w:r w:rsidDel="004176F8">
          <w:rPr>
            <w:rFonts w:ascii="CMSY7" w:hAnsi="CMSY7" w:cs="CMSY7"/>
            <w:i/>
            <w:iCs/>
            <w:sz w:val="14"/>
            <w:szCs w:val="14"/>
          </w:rPr>
          <w:delText>_</w:delText>
        </w:r>
      </w:del>
    </w:p>
    <w:p w:rsidR="002A722E" w:rsidDel="004176F8" w:rsidRDefault="002A722E" w:rsidP="00695BED">
      <w:pPr>
        <w:autoSpaceDE w:val="0"/>
        <w:autoSpaceDN w:val="0"/>
        <w:adjustRightInd w:val="0"/>
        <w:spacing w:after="0" w:line="240" w:lineRule="auto"/>
        <w:rPr>
          <w:del w:id="360" w:author="Assem" w:date="2012-02-11T21:07:00Z"/>
          <w:rFonts w:ascii="LMRoman10-Regular-Identity-H" w:eastAsia="LMRoman10-Regular-Identity-H" w:hAnsi="CMSY7" w:cs="LMRoman10-Regular-Identity-H"/>
          <w:sz w:val="20"/>
          <w:szCs w:val="20"/>
        </w:rPr>
      </w:pPr>
      <w:del w:id="361" w:author="Assem" w:date="2012-02-11T21:07:00Z">
        <w:r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(</w:delText>
        </w:r>
        <w:r w:rsidR="00695BED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Quand est ce que le jour du jugement</w:delText>
        </w:r>
        <w:r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?)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62" w:author="Assem" w:date="2012-02-11T21:07:00Z"/>
          <w:rFonts w:ascii="Scheherazade" w:hAnsi="CMSY7" w:cs="Scheherazade"/>
          <w:sz w:val="30"/>
          <w:szCs w:val="30"/>
        </w:rPr>
      </w:pPr>
      <w:del w:id="363" w:author="Assem" w:date="2012-02-11T21:07:00Z">
        <w:r w:rsidDel="004176F8">
          <w:rPr>
            <w:rFonts w:ascii="Scheherazade" w:hAnsi="CMSY7" w:cs="Scheherazade"/>
            <w:sz w:val="30"/>
            <w:szCs w:val="30"/>
          </w:rPr>
          <w:delText>[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يَسْأَلُكَالنَّاسُعَنِالسَّاعَةِقُلْإِنَّمَاعِلْمُهَاعِنْدَاللَّهِ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64" w:author="Assem" w:date="2012-02-11T21:07:00Z"/>
          <w:rFonts w:ascii="Scheherazade" w:hAnsi="CMSY7" w:cs="Scheherazade"/>
          <w:sz w:val="30"/>
          <w:szCs w:val="30"/>
        </w:rPr>
      </w:pPr>
      <w:del w:id="365" w:author="Assem" w:date="2012-02-11T21:07:00Z">
        <w:r w:rsidDel="004176F8">
          <w:rPr>
            <w:rFonts w:ascii="Scheherazade" w:hAnsi="CMSY7" w:cs="Scheherazade" w:hint="cs"/>
            <w:sz w:val="30"/>
            <w:szCs w:val="30"/>
            <w:rtl/>
          </w:rPr>
          <w:delText>وَمَايُدْرِيكَلَعَلَّالسَّاعَةَتَكُونُقَرِيبًا</w:delText>
        </w:r>
        <w:r w:rsidDel="004176F8">
          <w:rPr>
            <w:rFonts w:ascii="Scheherazade" w:hAnsi="CMSY7" w:cs="Scheherazade"/>
            <w:sz w:val="30"/>
            <w:szCs w:val="30"/>
          </w:rPr>
          <w:delText xml:space="preserve">] - 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الكهف٢٥</w:delText>
        </w:r>
      </w:del>
    </w:p>
    <w:p w:rsidR="002A722E" w:rsidDel="004176F8" w:rsidRDefault="002A722E" w:rsidP="002A722E">
      <w:pPr>
        <w:autoSpaceDE w:val="0"/>
        <w:autoSpaceDN w:val="0"/>
        <w:adjustRightInd w:val="0"/>
        <w:spacing w:after="0" w:line="240" w:lineRule="auto"/>
        <w:rPr>
          <w:del w:id="366" w:author="Assem" w:date="2012-02-11T21:07:00Z"/>
          <w:rFonts w:ascii="CMSY7" w:hAnsi="CMSY7" w:cs="CMSY7"/>
          <w:i/>
          <w:iCs/>
          <w:sz w:val="14"/>
          <w:szCs w:val="14"/>
        </w:rPr>
      </w:pPr>
      <w:del w:id="367" w:author="Assem" w:date="2012-02-11T21:07:00Z">
        <w:r w:rsidDel="004176F8">
          <w:rPr>
            <w:rFonts w:ascii="Scheherazade" w:hAnsi="CMSY7" w:cs="Scheherazade" w:hint="cs"/>
            <w:sz w:val="30"/>
            <w:szCs w:val="30"/>
            <w:rtl/>
          </w:rPr>
          <w:delText>كيفيتشكّلالجنين؟</w:delText>
        </w:r>
        <w:r w:rsidDel="004176F8">
          <w:rPr>
            <w:rFonts w:ascii="CMSY7" w:hAnsi="CMSY7" w:cs="CMSY7"/>
            <w:i/>
            <w:iCs/>
            <w:sz w:val="14"/>
            <w:szCs w:val="14"/>
          </w:rPr>
          <w:delText>_</w:delText>
        </w:r>
      </w:del>
    </w:p>
    <w:p w:rsidR="002A722E" w:rsidDel="004176F8" w:rsidRDefault="002A722E" w:rsidP="00695BED">
      <w:pPr>
        <w:autoSpaceDE w:val="0"/>
        <w:autoSpaceDN w:val="0"/>
        <w:adjustRightInd w:val="0"/>
        <w:spacing w:after="0" w:line="240" w:lineRule="auto"/>
        <w:rPr>
          <w:del w:id="368" w:author="Assem" w:date="2012-02-11T21:07:00Z"/>
          <w:rFonts w:ascii="LMRoman10-Regular-Identity-H" w:eastAsia="LMRoman10-Regular-Identity-H" w:hAnsi="CMSY7" w:cs="LMRoman10-Regular-Identity-H"/>
          <w:sz w:val="20"/>
          <w:szCs w:val="20"/>
        </w:rPr>
      </w:pPr>
      <w:del w:id="369" w:author="Assem" w:date="2012-02-11T21:07:00Z">
        <w:r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(</w:delText>
        </w:r>
        <w:r w:rsidR="00695BED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Comment l</w:delText>
        </w:r>
        <w:r w:rsidR="00695BED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’</w:delText>
        </w:r>
        <w:r w:rsidR="00695BED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 xml:space="preserve">embryon a </w:delText>
        </w:r>
        <w:r w:rsidR="00695BED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é</w:delText>
        </w:r>
        <w:r w:rsidR="00695BED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t</w:delText>
        </w:r>
        <w:r w:rsidR="00695BED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é</w:delText>
        </w:r>
        <w:r w:rsidR="00695BED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 xml:space="preserve"> form</w:delText>
        </w:r>
        <w:r w:rsidR="00695BED"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é</w:delText>
        </w:r>
        <w:r w:rsidDel="004176F8">
          <w:rPr>
            <w:rFonts w:ascii="LMRoman10-Regular-Identity-H" w:eastAsia="LMRoman10-Regular-Identity-H" w:hAnsi="CMSY7" w:cs="LMRoman10-Regular-Identity-H"/>
            <w:sz w:val="20"/>
            <w:szCs w:val="20"/>
          </w:rPr>
          <w:delText>?)</w:delText>
        </w:r>
      </w:del>
    </w:p>
    <w:p w:rsidR="00695BED" w:rsidDel="004176F8" w:rsidRDefault="002A722E" w:rsidP="00695BED">
      <w:pPr>
        <w:autoSpaceDE w:val="0"/>
        <w:autoSpaceDN w:val="0"/>
        <w:adjustRightInd w:val="0"/>
        <w:spacing w:after="0" w:line="240" w:lineRule="auto"/>
        <w:rPr>
          <w:del w:id="370" w:author="Assem" w:date="2012-02-11T21:07:00Z"/>
          <w:rFonts w:ascii="LMRoman7-Regular-Identity-H" w:hAnsi="LMRoman7-Regular-Identity-H" w:cs="LMRoman7-Regular-Identity-H"/>
          <w:sz w:val="14"/>
          <w:szCs w:val="14"/>
        </w:rPr>
      </w:pPr>
      <w:del w:id="371" w:author="Assem" w:date="2012-02-11T21:07:00Z">
        <w:r w:rsidDel="004176F8">
          <w:rPr>
            <w:rFonts w:ascii="Scheherazade" w:hAnsi="CMSY7" w:cs="Scheherazade"/>
            <w:sz w:val="30"/>
            <w:szCs w:val="30"/>
          </w:rPr>
          <w:delText>[</w:delText>
        </w:r>
        <w:r w:rsidDel="004176F8">
          <w:rPr>
            <w:rFonts w:ascii="Scheherazade" w:hAnsi="CMSY7" w:cs="Scheherazade" w:hint="cs"/>
            <w:sz w:val="30"/>
            <w:szCs w:val="30"/>
            <w:rtl/>
          </w:rPr>
          <w:delText>ثُمَّخَلَقْنَاالنُّطْفَةَعَلَقَةًفَخَلَقْنَاالْعَلَقَةَمُضْغَةًفَخَلَقْنَا</w:delText>
        </w:r>
      </w:del>
    </w:p>
    <w:p w:rsidR="00695BED" w:rsidDel="004176F8" w:rsidRDefault="00695BED" w:rsidP="00695BED">
      <w:pPr>
        <w:autoSpaceDE w:val="0"/>
        <w:autoSpaceDN w:val="0"/>
        <w:adjustRightInd w:val="0"/>
        <w:spacing w:after="0" w:line="240" w:lineRule="auto"/>
        <w:rPr>
          <w:del w:id="372" w:author="Assem" w:date="2012-02-11T21:07:00Z"/>
          <w:rFonts w:ascii="Scheherazade" w:cs="Scheherazade"/>
          <w:sz w:val="30"/>
          <w:szCs w:val="30"/>
        </w:rPr>
      </w:pPr>
      <w:del w:id="373" w:author="Assem" w:date="2012-02-11T21:07:00Z">
        <w:r w:rsidDel="004176F8">
          <w:rPr>
            <w:rFonts w:ascii="Scheherazade" w:cs="Scheherazade" w:hint="cs"/>
            <w:sz w:val="30"/>
            <w:szCs w:val="30"/>
            <w:rtl/>
          </w:rPr>
          <w:delText>الْمُضْغَةَعِظَامًافَكَسَوْنَاالْعِظَامَلَحْمًاثُمَّأَنْشَأْنَاهُخَلْقًا</w:delText>
        </w:r>
      </w:del>
    </w:p>
    <w:p w:rsidR="00695BED" w:rsidDel="004176F8" w:rsidRDefault="00695BED" w:rsidP="00695BED">
      <w:pPr>
        <w:autoSpaceDE w:val="0"/>
        <w:autoSpaceDN w:val="0"/>
        <w:adjustRightInd w:val="0"/>
        <w:spacing w:after="0" w:line="240" w:lineRule="auto"/>
        <w:rPr>
          <w:del w:id="374" w:author="Assem" w:date="2012-02-11T21:07:00Z"/>
          <w:rFonts w:ascii="Scheherazade" w:cs="Scheherazade"/>
          <w:sz w:val="30"/>
          <w:szCs w:val="30"/>
        </w:rPr>
      </w:pPr>
      <w:del w:id="375" w:author="Assem" w:date="2012-02-11T21:07:00Z">
        <w:r w:rsidDel="004176F8">
          <w:rPr>
            <w:rFonts w:ascii="Scheherazade" w:cs="Scheherazade" w:hint="cs"/>
            <w:sz w:val="30"/>
            <w:szCs w:val="30"/>
            <w:rtl/>
          </w:rPr>
          <w:delText>آخَرَفَتَبَارَكَاللَّهُأَحْسَنُالْخَالِقِينَ</w:delText>
        </w:r>
        <w:r w:rsidDel="004176F8">
          <w:rPr>
            <w:rFonts w:ascii="Scheherazade" w:cs="Scheherazade"/>
            <w:sz w:val="30"/>
            <w:szCs w:val="30"/>
          </w:rPr>
          <w:delText xml:space="preserve">] - </w:delText>
        </w:r>
        <w:r w:rsidDel="004176F8">
          <w:rPr>
            <w:rFonts w:ascii="Scheherazade" w:cs="Scheherazade" w:hint="cs"/>
            <w:sz w:val="30"/>
            <w:szCs w:val="30"/>
            <w:rtl/>
          </w:rPr>
          <w:delText>المؤمنون١٤</w:delText>
        </w:r>
      </w:del>
    </w:p>
    <w:p w:rsidR="00695BED" w:rsidDel="004176F8" w:rsidRDefault="005851E8" w:rsidP="0073037B">
      <w:pPr>
        <w:autoSpaceDE w:val="0"/>
        <w:autoSpaceDN w:val="0"/>
        <w:adjustRightInd w:val="0"/>
        <w:spacing w:after="0" w:line="240" w:lineRule="auto"/>
        <w:rPr>
          <w:del w:id="376" w:author="Assem" w:date="2012-02-11T21:07:00Z"/>
          <w:rFonts w:ascii="LMRoman10-Regular-Identity-H" w:eastAsia="LMRoman10-Regular-Identity-H" w:cs="LMRoman10-Regular-Identity-H"/>
          <w:sz w:val="20"/>
          <w:szCs w:val="20"/>
        </w:rPr>
      </w:pPr>
      <w:del w:id="377" w:author="Assem" w:date="2012-02-11T21:07:00Z">
        <w:r w:rsidDel="004176F8">
          <w:rPr>
            <w:rFonts w:asciiTheme="majorBidi" w:hAnsiTheme="majorBidi" w:cstheme="majorBidi"/>
            <w:b/>
            <w:bCs/>
          </w:rPr>
          <w:delText>c) La diac</w:delText>
        </w:r>
        <w:r w:rsidR="00A155CC" w:rsidDel="004176F8">
          <w:rPr>
            <w:rFonts w:asciiTheme="majorBidi" w:hAnsiTheme="majorBidi" w:cstheme="majorBidi"/>
            <w:b/>
            <w:bCs/>
          </w:rPr>
          <w:delText>ri</w:delText>
        </w:r>
        <w:r w:rsidDel="004176F8">
          <w:rPr>
            <w:rFonts w:asciiTheme="majorBidi" w:hAnsiTheme="majorBidi" w:cstheme="majorBidi"/>
            <w:b/>
            <w:bCs/>
          </w:rPr>
          <w:delText>tisation</w:delText>
        </w:r>
        <w:r w:rsidR="00A155CC" w:rsidDel="004176F8">
          <w:rPr>
            <w:rFonts w:asciiTheme="majorBidi" w:hAnsiTheme="majorBidi" w:cstheme="majorBidi"/>
            <w:b/>
            <w:bCs/>
          </w:rPr>
          <w:delText xml:space="preserve"> a</w:delText>
        </w:r>
        <w:r w:rsidR="002A1B38" w:rsidDel="004176F8">
          <w:rPr>
            <w:rFonts w:asciiTheme="majorBidi" w:hAnsiTheme="majorBidi" w:cstheme="majorBidi"/>
            <w:b/>
            <w:bCs/>
          </w:rPr>
          <w:delText>utomatique : l’absence des diac</w:delText>
        </w:r>
        <w:r w:rsidR="00A155CC" w:rsidDel="004176F8">
          <w:rPr>
            <w:rFonts w:asciiTheme="majorBidi" w:hAnsiTheme="majorBidi" w:cstheme="majorBidi"/>
            <w:b/>
            <w:bCs/>
          </w:rPr>
          <w:delText>ri</w:delText>
        </w:r>
        <w:r w:rsidR="002A1B38" w:rsidDel="004176F8">
          <w:rPr>
            <w:rFonts w:asciiTheme="majorBidi" w:hAnsiTheme="majorBidi" w:cstheme="majorBidi"/>
            <w:b/>
            <w:bCs/>
          </w:rPr>
          <w:delText>ti</w:delText>
        </w:r>
        <w:r w:rsidR="00A155CC" w:rsidDel="004176F8">
          <w:rPr>
            <w:rFonts w:asciiTheme="majorBidi" w:hAnsiTheme="majorBidi" w:cstheme="majorBidi"/>
            <w:b/>
            <w:bCs/>
          </w:rPr>
          <w:delText xml:space="preserve">ques entraine des </w:delText>
        </w:r>
        <w:r w:rsidR="002A1B38" w:rsidDel="004176F8">
          <w:rPr>
            <w:rFonts w:asciiTheme="majorBidi" w:hAnsiTheme="majorBidi" w:cstheme="majorBidi"/>
            <w:b/>
            <w:bCs/>
          </w:rPr>
          <w:delText>ambigüités</w:delText>
        </w:r>
        <w:r w:rsidR="00A155CC" w:rsidDel="004176F8">
          <w:rPr>
            <w:rFonts w:asciiTheme="majorBidi" w:hAnsiTheme="majorBidi" w:cstheme="majorBidi"/>
            <w:b/>
            <w:bCs/>
          </w:rPr>
          <w:delText xml:space="preserve"> qu’on a mentionné dans la problématique. Cette fonctionnalité aide à éviter ces ambigüités </w:delText>
        </w:r>
        <w:r w:rsidR="0073037B" w:rsidDel="004176F8">
          <w:rPr>
            <w:rFonts w:asciiTheme="majorBidi" w:hAnsiTheme="majorBidi" w:cstheme="majorBidi"/>
            <w:b/>
            <w:bCs/>
          </w:rPr>
          <w:delText>et essaye de les résoudre avant l’exécution du processus de recherche</w:delText>
        </w:r>
      </w:del>
    </w:p>
    <w:p w:rsidR="00695BED" w:rsidDel="004176F8" w:rsidRDefault="00695BED" w:rsidP="00695BED">
      <w:pPr>
        <w:autoSpaceDE w:val="0"/>
        <w:autoSpaceDN w:val="0"/>
        <w:adjustRightInd w:val="0"/>
        <w:spacing w:after="0" w:line="240" w:lineRule="auto"/>
        <w:rPr>
          <w:del w:id="378" w:author="Assem" w:date="2012-02-11T21:07:00Z"/>
          <w:rFonts w:ascii="CMSY7" w:hAnsi="CMSY7" w:cs="CMSY7"/>
          <w:i/>
          <w:iCs/>
          <w:sz w:val="14"/>
          <w:szCs w:val="14"/>
        </w:rPr>
      </w:pPr>
      <w:del w:id="379" w:author="Assem" w:date="2012-02-11T21:07:00Z">
        <w:r w:rsidDel="004176F8">
          <w:rPr>
            <w:rFonts w:ascii="Scheherazade" w:cs="Scheherazade" w:hint="cs"/>
            <w:sz w:val="30"/>
            <w:szCs w:val="30"/>
            <w:rtl/>
          </w:rPr>
          <w:delText>رسولمنالله</w:delText>
        </w:r>
        <w:r w:rsidDel="004176F8">
          <w:rPr>
            <w:rFonts w:ascii="Scheherazade" w:cs="Scheherazade"/>
            <w:sz w:val="30"/>
            <w:szCs w:val="30"/>
          </w:rPr>
          <w:delText xml:space="preserve"> == </w:delText>
        </w:r>
        <w:r w:rsidDel="004176F8">
          <w:rPr>
            <w:rFonts w:ascii="Scheherazade" w:cs="Scheherazade" w:hint="cs"/>
            <w:sz w:val="30"/>
            <w:szCs w:val="30"/>
            <w:rtl/>
          </w:rPr>
          <w:delText>رَسُولمِنَاللهِ</w:delText>
        </w:r>
        <w:r w:rsidDel="004176F8">
          <w:rPr>
            <w:rFonts w:ascii="CMSY7" w:hAnsi="CMSY7" w:cs="CMSY7"/>
            <w:i/>
            <w:iCs/>
            <w:sz w:val="14"/>
            <w:szCs w:val="14"/>
          </w:rPr>
          <w:delText>_</w:delText>
        </w:r>
      </w:del>
    </w:p>
    <w:p w:rsidR="00695BED" w:rsidDel="004176F8" w:rsidRDefault="0073037B" w:rsidP="0073037B">
      <w:pPr>
        <w:autoSpaceDE w:val="0"/>
        <w:autoSpaceDN w:val="0"/>
        <w:adjustRightInd w:val="0"/>
        <w:spacing w:after="0" w:line="240" w:lineRule="auto"/>
        <w:rPr>
          <w:del w:id="380" w:author="Assem" w:date="2012-02-11T21:07:00Z"/>
          <w:rFonts w:ascii="LMRoman10-Regular-Identity-H" w:eastAsia="LMRoman10-Regular-Identity-H" w:cs="LMRoman10-Regular-Identity-H"/>
          <w:sz w:val="20"/>
          <w:szCs w:val="20"/>
        </w:rPr>
      </w:pPr>
      <w:del w:id="381" w:author="Assem" w:date="2012-02-11T21:07:00Z">
        <w:r w:rsidDel="004176F8">
          <w:rPr>
            <w:rFonts w:asciiTheme="majorBidi" w:hAnsiTheme="majorBidi" w:cstheme="majorBidi"/>
            <w:b/>
            <w:bCs/>
          </w:rPr>
          <w:delText>d) La recherche des noms propres : Plusieurs noms propres sont cités clairement dans le Coran mais certain sont juste référencé implicitement. Cette fonctionnalité permet de chercher les noms propres  mentionnés explicitement ou implicitement :</w:delText>
        </w:r>
      </w:del>
    </w:p>
    <w:p w:rsidR="00695BED" w:rsidDel="004176F8" w:rsidRDefault="00695BED" w:rsidP="00695BED">
      <w:pPr>
        <w:autoSpaceDE w:val="0"/>
        <w:autoSpaceDN w:val="0"/>
        <w:adjustRightInd w:val="0"/>
        <w:spacing w:after="0" w:line="240" w:lineRule="auto"/>
        <w:rPr>
          <w:del w:id="382" w:author="Assem" w:date="2012-02-11T21:07:00Z"/>
          <w:rFonts w:ascii="CMSY7" w:hAnsi="CMSY7" w:cs="CMSY7"/>
          <w:i/>
          <w:iCs/>
          <w:sz w:val="14"/>
          <w:szCs w:val="14"/>
        </w:rPr>
      </w:pPr>
      <w:del w:id="383" w:author="Assem" w:date="2012-02-11T21:07:00Z">
        <w:r w:rsidDel="004176F8">
          <w:rPr>
            <w:rFonts w:ascii="Scheherazade" w:cs="Scheherazade" w:hint="cs"/>
            <w:sz w:val="30"/>
            <w:szCs w:val="30"/>
            <w:rtl/>
          </w:rPr>
          <w:delText>بنيامين؟</w:delText>
        </w:r>
        <w:r w:rsidDel="004176F8">
          <w:rPr>
            <w:rFonts w:ascii="CMSY7" w:hAnsi="CMSY7" w:cs="CMSY7"/>
            <w:i/>
            <w:iCs/>
            <w:sz w:val="14"/>
            <w:szCs w:val="14"/>
          </w:rPr>
          <w:delText>_</w:delText>
        </w:r>
        <w:bookmarkStart w:id="384" w:name="_GoBack"/>
        <w:bookmarkEnd w:id="384"/>
      </w:del>
    </w:p>
    <w:p w:rsidR="00695BED" w:rsidDel="004176F8" w:rsidRDefault="00695BED" w:rsidP="00695BED">
      <w:pPr>
        <w:autoSpaceDE w:val="0"/>
        <w:autoSpaceDN w:val="0"/>
        <w:adjustRightInd w:val="0"/>
        <w:spacing w:after="0" w:line="240" w:lineRule="auto"/>
        <w:rPr>
          <w:del w:id="385" w:author="Assem" w:date="2012-02-11T21:07:00Z"/>
          <w:rFonts w:ascii="Scheherazade" w:cs="Scheherazade"/>
          <w:sz w:val="30"/>
          <w:szCs w:val="30"/>
        </w:rPr>
      </w:pPr>
      <w:del w:id="386" w:author="Assem" w:date="2012-02-11T21:07:00Z">
        <w:r w:rsidDel="004176F8">
          <w:rPr>
            <w:rFonts w:ascii="Scheherazade" w:cs="Scheherazade"/>
            <w:sz w:val="30"/>
            <w:szCs w:val="30"/>
          </w:rPr>
          <w:delText xml:space="preserve">[ </w:delText>
        </w:r>
        <w:r w:rsidDel="004176F8">
          <w:rPr>
            <w:rFonts w:ascii="Scheherazade" w:cs="Scheherazade" w:hint="cs"/>
            <w:sz w:val="30"/>
            <w:szCs w:val="30"/>
            <w:rtl/>
          </w:rPr>
          <w:delText>إِذْقَالُوالَيُوسُفُوَأَخُوهُأَحَبُّإِلَىأَبِينَامِنَّاوَنَحْنُ</w:delText>
        </w:r>
      </w:del>
    </w:p>
    <w:p w:rsidR="00695BED" w:rsidDel="004176F8" w:rsidRDefault="00695BED" w:rsidP="00695BED">
      <w:pPr>
        <w:autoSpaceDE w:val="0"/>
        <w:autoSpaceDN w:val="0"/>
        <w:adjustRightInd w:val="0"/>
        <w:spacing w:after="0" w:line="240" w:lineRule="auto"/>
        <w:rPr>
          <w:del w:id="387" w:author="Assem" w:date="2012-02-11T21:07:00Z"/>
          <w:rFonts w:ascii="Scheherazade" w:cs="Scheherazade"/>
          <w:sz w:val="30"/>
          <w:szCs w:val="30"/>
        </w:rPr>
      </w:pPr>
      <w:del w:id="388" w:author="Assem" w:date="2012-02-11T21:07:00Z">
        <w:r w:rsidDel="004176F8">
          <w:rPr>
            <w:rFonts w:ascii="Scheherazade" w:cs="Scheherazade" w:hint="cs"/>
            <w:sz w:val="30"/>
            <w:szCs w:val="30"/>
            <w:rtl/>
          </w:rPr>
          <w:delText>عُصْبَةٌإِنَّأَبَانَالَفِيضَلَالٍمُبِينٍ</w:delText>
        </w:r>
        <w:r w:rsidDel="004176F8">
          <w:rPr>
            <w:rFonts w:ascii="Scheherazade" w:cs="Scheherazade"/>
            <w:sz w:val="30"/>
            <w:szCs w:val="30"/>
          </w:rPr>
          <w:delText xml:space="preserve">] - </w:delText>
        </w:r>
        <w:r w:rsidDel="004176F8">
          <w:rPr>
            <w:rFonts w:ascii="Scheherazade" w:cs="Scheherazade" w:hint="cs"/>
            <w:sz w:val="30"/>
            <w:szCs w:val="30"/>
            <w:rtl/>
          </w:rPr>
          <w:delText>المؤمنون١٤</w:delText>
        </w:r>
      </w:del>
    </w:p>
    <w:p w:rsidR="00695BED" w:rsidDel="004176F8" w:rsidRDefault="00695BED" w:rsidP="00695BED">
      <w:pPr>
        <w:autoSpaceDE w:val="0"/>
        <w:autoSpaceDN w:val="0"/>
        <w:adjustRightInd w:val="0"/>
        <w:spacing w:after="0" w:line="240" w:lineRule="auto"/>
        <w:rPr>
          <w:del w:id="389" w:author="Assem" w:date="2012-02-11T21:07:00Z"/>
          <w:rFonts w:ascii="CMSY7" w:hAnsi="CMSY7" w:cs="CMSY7"/>
          <w:i/>
          <w:iCs/>
          <w:sz w:val="14"/>
          <w:szCs w:val="14"/>
        </w:rPr>
      </w:pPr>
      <w:del w:id="390" w:author="Assem" w:date="2012-02-11T21:07:00Z">
        <w:r w:rsidDel="004176F8">
          <w:rPr>
            <w:rFonts w:ascii="Scheherazade" w:cs="Scheherazade" w:hint="cs"/>
            <w:sz w:val="30"/>
            <w:szCs w:val="30"/>
            <w:rtl/>
          </w:rPr>
          <w:delText>أبوبكر</w:delText>
        </w:r>
        <w:r w:rsidDel="004176F8">
          <w:rPr>
            <w:rFonts w:ascii="Scheherazade" w:cs="Scheherazade"/>
            <w:sz w:val="30"/>
            <w:szCs w:val="30"/>
          </w:rPr>
          <w:delText xml:space="preserve">/ </w:delText>
        </w:r>
        <w:r w:rsidDel="004176F8">
          <w:rPr>
            <w:rFonts w:ascii="Scheherazade" w:cs="Scheherazade" w:hint="cs"/>
            <w:sz w:val="30"/>
            <w:szCs w:val="30"/>
            <w:rtl/>
          </w:rPr>
          <w:delText>الصديق؟</w:delText>
        </w:r>
        <w:r w:rsidDel="004176F8">
          <w:rPr>
            <w:rFonts w:ascii="CMSY7" w:hAnsi="CMSY7" w:cs="CMSY7"/>
            <w:i/>
            <w:iCs/>
            <w:sz w:val="14"/>
            <w:szCs w:val="14"/>
          </w:rPr>
          <w:delText>_</w:delText>
        </w:r>
      </w:del>
    </w:p>
    <w:p w:rsidR="00695BED" w:rsidDel="004176F8" w:rsidRDefault="00695BED" w:rsidP="00695BED">
      <w:pPr>
        <w:autoSpaceDE w:val="0"/>
        <w:autoSpaceDN w:val="0"/>
        <w:adjustRightInd w:val="0"/>
        <w:spacing w:after="0" w:line="240" w:lineRule="auto"/>
        <w:rPr>
          <w:del w:id="391" w:author="Assem" w:date="2012-02-11T21:07:00Z"/>
          <w:rFonts w:ascii="Scheherazade" w:cs="Scheherazade"/>
          <w:sz w:val="30"/>
          <w:szCs w:val="30"/>
        </w:rPr>
      </w:pPr>
      <w:del w:id="392" w:author="Assem" w:date="2012-02-11T21:07:00Z">
        <w:r w:rsidDel="004176F8">
          <w:rPr>
            <w:rFonts w:ascii="Scheherazade" w:cs="Scheherazade"/>
            <w:sz w:val="30"/>
            <w:szCs w:val="30"/>
          </w:rPr>
          <w:delText>[</w:delText>
        </w:r>
        <w:r w:rsidDel="004176F8">
          <w:rPr>
            <w:rFonts w:ascii="Scheherazade" w:cs="Scheherazade" w:hint="cs"/>
            <w:sz w:val="30"/>
            <w:szCs w:val="30"/>
            <w:rtl/>
          </w:rPr>
          <w:delText>ثَانِيَاثْنَيْنِإِذْهُمَافِيالْغَارِإِذْيَقُولُلِصَاحِبِهِلَاتَحْزَنْ</w:delText>
        </w:r>
      </w:del>
    </w:p>
    <w:p w:rsidR="00695BED" w:rsidDel="004176F8" w:rsidRDefault="00695BED" w:rsidP="00695BED">
      <w:pPr>
        <w:autoSpaceDE w:val="0"/>
        <w:autoSpaceDN w:val="0"/>
        <w:adjustRightInd w:val="0"/>
        <w:spacing w:after="0" w:line="240" w:lineRule="auto"/>
        <w:rPr>
          <w:del w:id="393" w:author="Assem" w:date="2012-02-11T21:07:00Z"/>
          <w:rFonts w:ascii="Scheherazade" w:cs="Scheherazade"/>
          <w:sz w:val="30"/>
          <w:szCs w:val="30"/>
        </w:rPr>
      </w:pPr>
      <w:del w:id="394" w:author="Assem" w:date="2012-02-11T21:07:00Z">
        <w:r w:rsidDel="004176F8">
          <w:rPr>
            <w:rFonts w:ascii="Scheherazade" w:cs="Scheherazade" w:hint="cs"/>
            <w:sz w:val="30"/>
            <w:szCs w:val="30"/>
            <w:rtl/>
          </w:rPr>
          <w:delText>إِنَّاللَّهَمَعَنَا</w:delText>
        </w:r>
        <w:r w:rsidDel="004176F8">
          <w:rPr>
            <w:rFonts w:ascii="Scheherazade" w:cs="Scheherazade"/>
            <w:sz w:val="30"/>
            <w:szCs w:val="30"/>
          </w:rPr>
          <w:delText xml:space="preserve"> ] - </w:delText>
        </w:r>
        <w:r w:rsidDel="004176F8">
          <w:rPr>
            <w:rFonts w:ascii="Scheherazade" w:cs="Scheherazade" w:hint="cs"/>
            <w:sz w:val="30"/>
            <w:szCs w:val="30"/>
            <w:rtl/>
          </w:rPr>
          <w:delText>التوبة٤٠</w:delText>
        </w:r>
      </w:del>
    </w:p>
    <w:p w:rsidR="00937DC7" w:rsidRDefault="00937DC7" w:rsidP="00695B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  <w:t>7) Système de statistique :</w:t>
      </w:r>
    </w:p>
    <w:p w:rsidR="00937DC7" w:rsidRDefault="00937DC7" w:rsidP="00695B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a) La fréquence des mots non vocalisés : cette fonctionnalité permet de compter le nombre d’apparition d’un mot </w:t>
      </w:r>
      <w:r w:rsidR="008300AF">
        <w:rPr>
          <w:rFonts w:asciiTheme="majorBidi" w:hAnsiTheme="majorBidi" w:cstheme="majorBidi"/>
          <w:b/>
          <w:bCs/>
        </w:rPr>
        <w:t>dans une Aya</w:t>
      </w:r>
      <w:r>
        <w:rPr>
          <w:rFonts w:asciiTheme="majorBidi" w:hAnsiTheme="majorBidi" w:cstheme="majorBidi"/>
          <w:b/>
          <w:bCs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</w:rPr>
        <w:t>Sourat</w:t>
      </w:r>
      <w:proofErr w:type="spellEnd"/>
      <w:r>
        <w:rPr>
          <w:rFonts w:asciiTheme="majorBidi" w:hAnsiTheme="majorBidi" w:cstheme="majorBidi"/>
          <w:b/>
          <w:bCs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</w:rPr>
        <w:t>Hizb</w:t>
      </w:r>
      <w:proofErr w:type="spellEnd"/>
      <w:r>
        <w:rPr>
          <w:rFonts w:asciiTheme="majorBidi" w:hAnsiTheme="majorBidi" w:cstheme="majorBidi"/>
          <w:b/>
          <w:bCs/>
        </w:rPr>
        <w:t>.</w:t>
      </w:r>
    </w:p>
    <w:p w:rsidR="00937DC7" w:rsidRDefault="00937DC7" w:rsidP="00695B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</w:rPr>
        <w:t xml:space="preserve">- Combien de mots de </w:t>
      </w:r>
      <w:r>
        <w:rPr>
          <w:rFonts w:asciiTheme="majorBidi" w:hAnsiTheme="majorBidi" w:cstheme="majorBidi" w:hint="cs"/>
          <w:b/>
          <w:bCs/>
          <w:rtl/>
          <w:lang w:bidi="ar-DZ"/>
        </w:rPr>
        <w:t>الله</w:t>
      </w:r>
      <w:r w:rsidR="002A1B38">
        <w:rPr>
          <w:rFonts w:asciiTheme="majorBidi" w:hAnsiTheme="majorBidi" w:cstheme="majorBidi"/>
          <w:b/>
          <w:bCs/>
          <w:lang w:bidi="ar-DZ"/>
        </w:rPr>
        <w:t xml:space="preserve"> dans 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Sourat</w:t>
      </w:r>
      <w:proofErr w:type="spellEnd"/>
      <w:r>
        <w:rPr>
          <w:rFonts w:asciiTheme="majorBidi" w:hAnsiTheme="majorBidi" w:cstheme="majorBidi" w:hint="cs"/>
          <w:b/>
          <w:bCs/>
          <w:rtl/>
          <w:lang w:bidi="ar-DZ"/>
        </w:rPr>
        <w:t>المجادلة </w:t>
      </w:r>
      <w:r>
        <w:rPr>
          <w:rFonts w:asciiTheme="majorBidi" w:hAnsiTheme="majorBidi" w:cstheme="majorBidi"/>
          <w:b/>
          <w:bCs/>
          <w:lang w:bidi="ar-DZ"/>
        </w:rPr>
        <w:t>?</w:t>
      </w:r>
    </w:p>
    <w:p w:rsidR="00937DC7" w:rsidRDefault="00937DC7" w:rsidP="00695B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>-Quels sont les dix mots les plus fréquents dans le Coran ?</w:t>
      </w:r>
    </w:p>
    <w:p w:rsidR="00695BED" w:rsidRDefault="00937DC7" w:rsidP="00937DC7">
      <w:pPr>
        <w:autoSpaceDE w:val="0"/>
        <w:autoSpaceDN w:val="0"/>
        <w:adjustRightInd w:val="0"/>
        <w:spacing w:after="0" w:line="240" w:lineRule="auto"/>
        <w:rPr>
          <w:rFonts w:ascii="Scheherazade" w:cs="Scheherazade"/>
          <w:sz w:val="30"/>
          <w:szCs w:val="30"/>
          <w:rtl/>
        </w:rPr>
      </w:pPr>
      <w:r>
        <w:rPr>
          <w:rFonts w:asciiTheme="majorBidi" w:hAnsiTheme="majorBidi" w:cstheme="majorBidi"/>
          <w:b/>
          <w:bCs/>
          <w:lang w:bidi="ar-DZ"/>
        </w:rPr>
        <w:t xml:space="preserve">b) La fréquence des mots vocalisés : la même que la fonctionnalité précédente sauf qu’elle prend en considération les signes diacritiques qui va faire la différence entre </w:t>
      </w:r>
      <w:r w:rsidR="00695BED">
        <w:rPr>
          <w:rFonts w:ascii="Scheherazade" w:cs="Scheherazade" w:hint="cs"/>
          <w:sz w:val="30"/>
          <w:szCs w:val="30"/>
          <w:rtl/>
        </w:rPr>
        <w:t>مَنْ</w:t>
      </w:r>
      <w:proofErr w:type="gramStart"/>
      <w:r w:rsidR="00695BED" w:rsidRPr="00937DC7">
        <w:rPr>
          <w:rFonts w:ascii="LMRoman10-Regular-Identity-H" w:eastAsia="LMRoman10-Regular-Identity-H" w:cs="LMRoman10-Regular-Identity-H"/>
          <w:sz w:val="20"/>
          <w:szCs w:val="20"/>
        </w:rPr>
        <w:t>,</w:t>
      </w:r>
      <w:r w:rsidR="00695BED">
        <w:rPr>
          <w:rFonts w:ascii="Scheherazade" w:cs="Scheherazade" w:hint="cs"/>
          <w:sz w:val="30"/>
          <w:szCs w:val="30"/>
          <w:rtl/>
        </w:rPr>
        <w:t>م</w:t>
      </w:r>
      <w:proofErr w:type="gramEnd"/>
      <w:r w:rsidR="00695BED">
        <w:rPr>
          <w:rFonts w:ascii="Scheherazade" w:cs="Scheherazade" w:hint="cs"/>
          <w:sz w:val="30"/>
          <w:szCs w:val="30"/>
          <w:rtl/>
        </w:rPr>
        <w:t>ِنْ</w:t>
      </w:r>
      <w:r w:rsidR="00695BED" w:rsidRPr="00937DC7">
        <w:rPr>
          <w:rFonts w:ascii="LMRoman10-Regular-Identity-H" w:eastAsia="LMRoman10-Regular-Identity-H" w:cs="LMRoman10-Regular-Identity-H"/>
          <w:sz w:val="20"/>
          <w:szCs w:val="20"/>
        </w:rPr>
        <w:t xml:space="preserve">and . </w:t>
      </w:r>
      <w:r w:rsidR="00695BED">
        <w:rPr>
          <w:rFonts w:ascii="Scheherazade" w:cs="Scheherazade" w:hint="cs"/>
          <w:sz w:val="30"/>
          <w:szCs w:val="30"/>
          <w:rtl/>
        </w:rPr>
        <w:t>مَنًََّ</w:t>
      </w:r>
    </w:p>
    <w:p w:rsidR="00695BED" w:rsidRDefault="004C6FC1" w:rsidP="004C6FC1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cs="LMRoman10-Regular-Identity-H"/>
          <w:sz w:val="20"/>
          <w:szCs w:val="20"/>
        </w:rPr>
      </w:pPr>
      <w:r>
        <w:rPr>
          <w:rFonts w:asciiTheme="majorBidi" w:hAnsiTheme="majorBidi" w:cstheme="majorBidi"/>
          <w:b/>
          <w:bCs/>
        </w:rPr>
        <w:t xml:space="preserve">c) Fréquence d’une racine/stem/lemme : la même que les précédentes </w:t>
      </w:r>
      <w:r w:rsidR="002A1B38">
        <w:rPr>
          <w:rFonts w:asciiTheme="majorBidi" w:hAnsiTheme="majorBidi" w:cstheme="majorBidi"/>
          <w:b/>
          <w:bCs/>
        </w:rPr>
        <w:t>sauf qu’</w:t>
      </w:r>
      <w:r>
        <w:rPr>
          <w:rFonts w:asciiTheme="majorBidi" w:hAnsiTheme="majorBidi" w:cstheme="majorBidi"/>
          <w:b/>
          <w:bCs/>
        </w:rPr>
        <w:t>elle utilise la racine, le stem ou le lemme comme unité statistique au lieu du mot vocalisé.</w:t>
      </w:r>
    </w:p>
    <w:p w:rsidR="00695BED" w:rsidRPr="004C6FC1" w:rsidRDefault="00695BED" w:rsidP="004C6FC1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cs="LMRoman10-Regular-Identity-H"/>
          <w:sz w:val="20"/>
          <w:szCs w:val="20"/>
        </w:rPr>
      </w:pPr>
      <w:r>
        <w:rPr>
          <w:rFonts w:ascii="CMSY7" w:hAnsi="CMSY7" w:cs="CMSY7"/>
          <w:i/>
          <w:iCs/>
          <w:sz w:val="14"/>
          <w:szCs w:val="14"/>
        </w:rPr>
        <w:t xml:space="preserve">_ </w:t>
      </w:r>
      <w:r w:rsidR="004C6FC1">
        <w:rPr>
          <w:rFonts w:ascii="LMRoman10-Regular-Identity-H" w:eastAsia="LMRoman10-Regular-Identity-H" w:cs="LMRoman10-Regular-Identity-H"/>
          <w:sz w:val="20"/>
          <w:szCs w:val="20"/>
        </w:rPr>
        <w:t>Combien le mot</w:t>
      </w:r>
      <w:r>
        <w:rPr>
          <w:rFonts w:ascii="LMRoman10-Regular-Identity-H" w:eastAsia="LMRoman10-Regular-Identity-H" w:cs="LMRoman10-Regular-Identity-H" w:hint="eastAsia"/>
          <w:sz w:val="20"/>
          <w:szCs w:val="20"/>
        </w:rPr>
        <w:t>“</w:t>
      </w:r>
      <w:r>
        <w:rPr>
          <w:rFonts w:ascii="Scheherazade" w:cs="Scheherazade" w:hint="cs"/>
          <w:sz w:val="30"/>
          <w:szCs w:val="30"/>
          <w:rtl/>
        </w:rPr>
        <w:t>بحر</w:t>
      </w:r>
      <w:r>
        <w:rPr>
          <w:rFonts w:ascii="LMRoman10-Regular-Identity-H" w:eastAsia="LMRoman10-Regular-Identity-H" w:cs="LMRoman10-Regular-Identity-H" w:hint="eastAsia"/>
          <w:sz w:val="20"/>
          <w:szCs w:val="20"/>
        </w:rPr>
        <w:t>”</w:t>
      </w:r>
      <w:r w:rsidR="004C6FC1">
        <w:rPr>
          <w:rFonts w:asciiTheme="minorHAnsi" w:eastAsia="LMRoman10-Regular-Identity-H" w:hAnsiTheme="minorHAnsi" w:cs="LMRoman10-Regular-Identity-H"/>
          <w:sz w:val="20"/>
          <w:szCs w:val="20"/>
        </w:rPr>
        <w:t>et ses dérivations apparaissent dans le Coran ?, le mot</w:t>
      </w:r>
      <w:r w:rsidRPr="004C6FC1">
        <w:rPr>
          <w:rFonts w:ascii="LMRoman10-Regular-Identity-H" w:eastAsia="LMRoman10-Regular-Identity-H" w:cs="LMRoman10-Regular-Identity-H" w:hint="eastAsia"/>
          <w:sz w:val="20"/>
          <w:szCs w:val="20"/>
        </w:rPr>
        <w:t>“</w:t>
      </w:r>
      <w:r>
        <w:rPr>
          <w:rFonts w:ascii="Scheherazade" w:cs="Scheherazade" w:hint="cs"/>
          <w:sz w:val="30"/>
          <w:szCs w:val="30"/>
          <w:rtl/>
        </w:rPr>
        <w:t>بحار</w:t>
      </w:r>
      <w:r w:rsidRPr="004C6FC1">
        <w:rPr>
          <w:rFonts w:ascii="LMRoman10-Regular-Identity-H" w:eastAsia="LMRoman10-Regular-Identity-H" w:cs="LMRoman10-Regular-Identity-H" w:hint="eastAsia"/>
          <w:sz w:val="20"/>
          <w:szCs w:val="20"/>
        </w:rPr>
        <w:t>”</w:t>
      </w:r>
      <w:r w:rsidR="004C6FC1" w:rsidRPr="004C6FC1">
        <w:rPr>
          <w:rFonts w:ascii="LMRoman10-Regular-Identity-H" w:eastAsia="LMRoman10-Regular-Identity-H" w:cs="LMRoman10-Regular-Identity-H"/>
          <w:sz w:val="20"/>
          <w:szCs w:val="20"/>
        </w:rPr>
        <w:t>sera aussi consid</w:t>
      </w:r>
      <w:r w:rsidR="004C6FC1" w:rsidRPr="004C6FC1">
        <w:rPr>
          <w:rFonts w:ascii="LMRoman10-Regular-Identity-H" w:eastAsia="LMRoman10-Regular-Identity-H" w:cs="LMRoman10-Regular-Identity-H"/>
          <w:sz w:val="20"/>
          <w:szCs w:val="20"/>
        </w:rPr>
        <w:t>é</w:t>
      </w:r>
      <w:r w:rsidR="004C6FC1" w:rsidRPr="004C6FC1">
        <w:rPr>
          <w:rFonts w:ascii="LMRoman10-Regular-Identity-H" w:eastAsia="LMRoman10-Regular-Identity-H" w:cs="LMRoman10-Regular-Identity-H"/>
          <w:sz w:val="20"/>
          <w:szCs w:val="20"/>
        </w:rPr>
        <w:t>r</w:t>
      </w:r>
      <w:r w:rsidR="004C6FC1" w:rsidRPr="004C6FC1">
        <w:rPr>
          <w:rFonts w:ascii="LMRoman10-Regular-Identity-H" w:eastAsia="LMRoman10-Regular-Identity-H" w:cs="LMRoman10-Regular-Identity-H"/>
          <w:sz w:val="20"/>
          <w:szCs w:val="20"/>
        </w:rPr>
        <w:t>é</w:t>
      </w:r>
      <w:r w:rsidR="004C6FC1" w:rsidRPr="004C6FC1">
        <w:rPr>
          <w:rFonts w:ascii="LMRoman10-Regular-Identity-H" w:eastAsia="LMRoman10-Regular-Identity-H" w:cs="LMRoman10-Regular-Identity-H"/>
          <w:sz w:val="20"/>
          <w:szCs w:val="20"/>
        </w:rPr>
        <w:t>.</w:t>
      </w:r>
    </w:p>
    <w:p w:rsidR="004C6FC1" w:rsidRDefault="004C6FC1" w:rsidP="004C6FC1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</w:rPr>
      </w:pPr>
      <w:r w:rsidRPr="004C6FC1">
        <w:rPr>
          <w:rFonts w:asciiTheme="majorBidi" w:eastAsia="LMRoman10-Regular-Identity-H" w:hAnsiTheme="majorBidi" w:cstheme="majorBidi"/>
          <w:b/>
          <w:bCs/>
        </w:rPr>
        <w:t>d) Une autre unité de fréquence: les statistiques</w:t>
      </w:r>
      <w:r>
        <w:rPr>
          <w:rFonts w:asciiTheme="majorBidi" w:eastAsia="LMRoman10-Regular-Identity-H" w:hAnsiTheme="majorBidi" w:cstheme="majorBidi"/>
          <w:b/>
          <w:bCs/>
        </w:rPr>
        <w:t xml:space="preserve"> peuvent être collecté</w:t>
      </w:r>
      <w:r w:rsidR="002A1B38">
        <w:rPr>
          <w:rFonts w:asciiTheme="majorBidi" w:eastAsia="LMRoman10-Regular-Identity-H" w:hAnsiTheme="majorBidi" w:cstheme="majorBidi"/>
          <w:b/>
          <w:bCs/>
        </w:rPr>
        <w:t>es</w:t>
      </w:r>
      <w:r>
        <w:rPr>
          <w:rFonts w:asciiTheme="majorBidi" w:eastAsia="LMRoman10-Regular-Identity-H" w:hAnsiTheme="majorBidi" w:cstheme="majorBidi"/>
          <w:b/>
          <w:bCs/>
        </w:rPr>
        <w:t xml:space="preserve"> sur la base de nombreuses unités autre que </w:t>
      </w:r>
      <w:r w:rsidR="002A1B38">
        <w:rPr>
          <w:rFonts w:asciiTheme="majorBidi" w:eastAsia="LMRoman10-Regular-Identity-H" w:hAnsiTheme="majorBidi" w:cstheme="majorBidi"/>
          <w:b/>
          <w:bCs/>
        </w:rPr>
        <w:t>les mots comme les lettres, A</w:t>
      </w:r>
      <w:r w:rsidR="008300AF">
        <w:rPr>
          <w:rFonts w:asciiTheme="majorBidi" w:eastAsia="LMRoman10-Regular-Identity-H" w:hAnsiTheme="majorBidi" w:cstheme="majorBidi"/>
          <w:b/>
          <w:bCs/>
        </w:rPr>
        <w:t>ya</w:t>
      </w:r>
      <w:r w:rsidR="002A1B38">
        <w:rPr>
          <w:rFonts w:asciiTheme="majorBidi" w:eastAsia="LMRoman10-Regular-Identity-H" w:hAnsiTheme="majorBidi" w:cstheme="majorBidi"/>
          <w:b/>
          <w:bCs/>
        </w:rPr>
        <w:t>s</w:t>
      </w:r>
      <w:r>
        <w:rPr>
          <w:rFonts w:asciiTheme="majorBidi" w:eastAsia="LMRoman10-Regular-Identity-H" w:hAnsiTheme="majorBidi" w:cstheme="majorBidi"/>
          <w:b/>
          <w:bCs/>
        </w:rPr>
        <w:t>,  les marques de récitation…</w:t>
      </w:r>
    </w:p>
    <w:p w:rsidR="004C6FC1" w:rsidRDefault="008300AF" w:rsidP="004C6FC1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  <w:lang w:bidi="ar-DZ"/>
        </w:rPr>
      </w:pPr>
      <w:r>
        <w:rPr>
          <w:rFonts w:asciiTheme="majorBidi" w:eastAsia="LMRoman10-Regular-Identity-H" w:hAnsiTheme="majorBidi" w:cstheme="majorBidi"/>
          <w:b/>
          <w:bCs/>
        </w:rPr>
        <w:t xml:space="preserve">- Combien de lettre dans </w:t>
      </w:r>
      <w:proofErr w:type="spellStart"/>
      <w:r>
        <w:rPr>
          <w:rFonts w:asciiTheme="majorBidi" w:eastAsia="LMRoman10-Regular-Identity-H" w:hAnsiTheme="majorBidi" w:cstheme="majorBidi"/>
          <w:b/>
          <w:bCs/>
        </w:rPr>
        <w:t>Sourat</w:t>
      </w:r>
      <w:proofErr w:type="spellEnd"/>
      <w:r>
        <w:rPr>
          <w:rFonts w:asciiTheme="majorBidi" w:eastAsia="LMRoman10-Regular-Identity-H" w:hAnsiTheme="majorBidi" w:cstheme="majorBidi" w:hint="cs"/>
          <w:b/>
          <w:bCs/>
          <w:rtl/>
          <w:lang w:bidi="ar-DZ"/>
        </w:rPr>
        <w:t>"طه" </w:t>
      </w:r>
      <w:r>
        <w:rPr>
          <w:rFonts w:asciiTheme="majorBidi" w:eastAsia="LMRoman10-Regular-Identity-H" w:hAnsiTheme="majorBidi" w:cstheme="majorBidi"/>
          <w:b/>
          <w:bCs/>
          <w:lang w:bidi="ar-DZ"/>
        </w:rPr>
        <w:t>?</w:t>
      </w:r>
    </w:p>
    <w:p w:rsidR="008300AF" w:rsidRDefault="008300AF" w:rsidP="004C6FC1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  <w:lang w:bidi="ar-DZ"/>
        </w:rPr>
      </w:pPr>
      <w:r>
        <w:rPr>
          <w:rFonts w:asciiTheme="majorBidi" w:eastAsia="LMRoman10-Regular-Identity-H" w:hAnsiTheme="majorBidi" w:cstheme="majorBidi"/>
          <w:b/>
          <w:bCs/>
          <w:lang w:bidi="ar-DZ"/>
        </w:rPr>
        <w:t xml:space="preserve">- Combien de marque de </w:t>
      </w:r>
      <w:proofErr w:type="spellStart"/>
      <w:r>
        <w:rPr>
          <w:rFonts w:asciiTheme="majorBidi" w:eastAsia="LMRoman10-Regular-Identity-H" w:hAnsiTheme="majorBidi" w:cstheme="majorBidi"/>
          <w:b/>
          <w:bCs/>
          <w:lang w:bidi="ar-DZ"/>
        </w:rPr>
        <w:t>Sajdah</w:t>
      </w:r>
      <w:proofErr w:type="spellEnd"/>
      <w:r>
        <w:rPr>
          <w:rFonts w:asciiTheme="majorBidi" w:eastAsia="LMRoman10-Regular-Identity-H" w:hAnsiTheme="majorBidi" w:cstheme="majorBidi"/>
          <w:b/>
          <w:bCs/>
          <w:lang w:bidi="ar-DZ"/>
        </w:rPr>
        <w:t xml:space="preserve"> dans le Coran ?</w:t>
      </w:r>
    </w:p>
    <w:p w:rsidR="008300AF" w:rsidRPr="004C6FC1" w:rsidRDefault="008300AF" w:rsidP="004C6FC1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  <w:rtl/>
          <w:lang w:bidi="ar-DZ"/>
        </w:rPr>
      </w:pPr>
      <w:r>
        <w:rPr>
          <w:rFonts w:asciiTheme="majorBidi" w:eastAsia="LMRoman10-Regular-Identity-H" w:hAnsiTheme="majorBidi" w:cstheme="majorBidi"/>
          <w:b/>
          <w:bCs/>
          <w:lang w:bidi="ar-DZ"/>
        </w:rPr>
        <w:t>- Quelle est la plus longue Aya ?</w:t>
      </w:r>
    </w:p>
    <w:p w:rsidR="008300AF" w:rsidRPr="00B32F6F" w:rsidRDefault="008300AF" w:rsidP="00695BED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cs="LMRoman10-Regular-Identity-H"/>
          <w:sz w:val="20"/>
          <w:szCs w:val="20"/>
        </w:rPr>
      </w:pPr>
    </w:p>
    <w:p w:rsidR="008300AF" w:rsidRPr="00B32F6F" w:rsidRDefault="008300AF" w:rsidP="00695BED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cs="LMRoman10-Regular-Identity-H"/>
          <w:sz w:val="20"/>
          <w:szCs w:val="20"/>
        </w:rPr>
      </w:pPr>
    </w:p>
    <w:p w:rsidR="008300AF" w:rsidRPr="008300AF" w:rsidRDefault="008300AF" w:rsidP="00695BED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  <w:u w:val="single"/>
        </w:rPr>
      </w:pPr>
      <w:r w:rsidRPr="008300AF">
        <w:rPr>
          <w:rFonts w:asciiTheme="majorBidi" w:eastAsia="LMRoman10-Regular-Identity-H" w:hAnsiTheme="majorBidi" w:cstheme="majorBidi"/>
          <w:b/>
          <w:bCs/>
          <w:u w:val="single"/>
        </w:rPr>
        <w:t>Travaux liés</w:t>
      </w:r>
    </w:p>
    <w:p w:rsidR="008300AF" w:rsidRDefault="008300AF" w:rsidP="008300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 w:rsidRPr="008300AF">
        <w:rPr>
          <w:rFonts w:asciiTheme="majorBidi" w:hAnsiTheme="majorBidi" w:cstheme="majorBidi"/>
          <w:b/>
          <w:bCs/>
        </w:rPr>
        <w:t xml:space="preserve">Il existe plusieurs applications web et logiciels qui offrent des services de </w:t>
      </w:r>
      <w:r w:rsidR="002A1B38">
        <w:rPr>
          <w:rFonts w:asciiTheme="majorBidi" w:hAnsiTheme="majorBidi" w:cstheme="majorBidi"/>
          <w:b/>
          <w:bCs/>
        </w:rPr>
        <w:t xml:space="preserve">recherche </w:t>
      </w:r>
      <w:r w:rsidRPr="008300AF">
        <w:rPr>
          <w:rFonts w:asciiTheme="majorBidi" w:hAnsiTheme="majorBidi" w:cstheme="majorBidi"/>
          <w:b/>
          <w:bCs/>
        </w:rPr>
        <w:t xml:space="preserve">dans le Coran mais la plupart d’entre eux offrent une </w:t>
      </w:r>
      <w:r w:rsidR="002A1B38">
        <w:rPr>
          <w:rFonts w:asciiTheme="majorBidi" w:hAnsiTheme="majorBidi" w:cstheme="majorBidi"/>
          <w:b/>
          <w:bCs/>
        </w:rPr>
        <w:t>recherche</w:t>
      </w:r>
      <w:r w:rsidRPr="008300AF">
        <w:rPr>
          <w:rFonts w:asciiTheme="majorBidi" w:hAnsiTheme="majorBidi" w:cstheme="majorBidi"/>
          <w:b/>
          <w:bCs/>
        </w:rPr>
        <w:t xml:space="preserve"> simple en </w:t>
      </w:r>
      <w:r w:rsidR="002A1B38" w:rsidRPr="008300AF">
        <w:rPr>
          <w:rFonts w:asciiTheme="majorBidi" w:hAnsiTheme="majorBidi" w:cstheme="majorBidi"/>
          <w:b/>
          <w:bCs/>
        </w:rPr>
        <w:t>utilisant</w:t>
      </w:r>
      <w:r w:rsidRPr="008300AF">
        <w:rPr>
          <w:rFonts w:asciiTheme="majorBidi" w:hAnsiTheme="majorBidi" w:cstheme="majorBidi"/>
          <w:b/>
          <w:bCs/>
        </w:rPr>
        <w:t xml:space="preserve"> des mots exactes</w:t>
      </w:r>
      <w:r>
        <w:rPr>
          <w:rFonts w:asciiTheme="majorBidi" w:hAnsiTheme="majorBidi" w:cstheme="majorBidi"/>
          <w:b/>
          <w:bCs/>
        </w:rPr>
        <w:t>. On va mentionner quelques applications et sites web qui implémentent des fonctionnalités de recherche spécifiques.</w:t>
      </w:r>
    </w:p>
    <w:p w:rsidR="008300AF" w:rsidRDefault="008300AF" w:rsidP="008A39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proofErr w:type="spellStart"/>
      <w:r w:rsidRPr="008300AF">
        <w:rPr>
          <w:rFonts w:asciiTheme="majorBidi" w:hAnsiTheme="majorBidi" w:cstheme="majorBidi"/>
          <w:b/>
          <w:bCs/>
          <w:i/>
          <w:iCs/>
        </w:rPr>
        <w:t>Alawfa</w:t>
      </w:r>
      <w:proofErr w:type="spellEnd"/>
      <w:r>
        <w:rPr>
          <w:rFonts w:asciiTheme="majorBidi" w:hAnsiTheme="majorBidi" w:cstheme="majorBidi"/>
          <w:b/>
          <w:bCs/>
          <w:i/>
          <w:iCs/>
        </w:rPr>
        <w:t> :</w:t>
      </w:r>
      <w:r>
        <w:rPr>
          <w:rFonts w:asciiTheme="majorBidi" w:hAnsiTheme="majorBidi" w:cstheme="majorBidi"/>
          <w:b/>
          <w:bCs/>
        </w:rPr>
        <w:t xml:space="preserve"> c’est un site web qui permet la recherche dans le Coran et le Hadith</w:t>
      </w:r>
      <w:r w:rsidR="008A3960">
        <w:rPr>
          <w:rFonts w:asciiTheme="majorBidi" w:hAnsiTheme="majorBidi" w:cstheme="majorBidi"/>
          <w:b/>
          <w:bCs/>
        </w:rPr>
        <w:t>. Il a une méthode de recherche rapide et offre la mise en évidence et la pagination. Le principal inconvénient d’</w:t>
      </w:r>
      <w:proofErr w:type="spellStart"/>
      <w:r w:rsidR="008A3960">
        <w:rPr>
          <w:rFonts w:asciiTheme="majorBidi" w:hAnsiTheme="majorBidi" w:cstheme="majorBidi"/>
          <w:b/>
          <w:bCs/>
        </w:rPr>
        <w:t>Alawfa</w:t>
      </w:r>
      <w:proofErr w:type="spellEnd"/>
      <w:r w:rsidR="008A3960">
        <w:rPr>
          <w:rFonts w:asciiTheme="majorBidi" w:hAnsiTheme="majorBidi" w:cstheme="majorBidi"/>
          <w:b/>
          <w:bCs/>
        </w:rPr>
        <w:t xml:space="preserve"> c’est qu’il ne respecte pas les spécifications de la langue Arabe et du Coran. Il cherche uniquement un mot </w:t>
      </w:r>
      <w:r w:rsidR="002A1B38">
        <w:rPr>
          <w:rFonts w:asciiTheme="majorBidi" w:hAnsiTheme="majorBidi" w:cstheme="majorBidi"/>
          <w:b/>
          <w:bCs/>
        </w:rPr>
        <w:t>exact</w:t>
      </w:r>
      <w:r w:rsidR="008A3960">
        <w:rPr>
          <w:rFonts w:asciiTheme="majorBidi" w:hAnsiTheme="majorBidi" w:cstheme="majorBidi"/>
          <w:b/>
          <w:bCs/>
        </w:rPr>
        <w:t xml:space="preserve"> ou une partie du mot.</w:t>
      </w:r>
    </w:p>
    <w:p w:rsidR="008A3960" w:rsidRDefault="008A3960" w:rsidP="008A39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Al-</w:t>
      </w:r>
      <w:proofErr w:type="spellStart"/>
      <w:r>
        <w:rPr>
          <w:rFonts w:asciiTheme="majorBidi" w:hAnsiTheme="majorBidi" w:cstheme="majorBidi"/>
          <w:b/>
          <w:bCs/>
        </w:rPr>
        <w:t>Mona</w:t>
      </w:r>
      <w:r w:rsidR="002A1B38">
        <w:rPr>
          <w:rFonts w:asciiTheme="majorBidi" w:hAnsiTheme="majorBidi" w:cstheme="majorBidi"/>
          <w:b/>
          <w:bCs/>
        </w:rPr>
        <w:t>kkeb</w:t>
      </w:r>
      <w:proofErr w:type="spellEnd"/>
      <w:r w:rsidR="002A1B38">
        <w:rPr>
          <w:rFonts w:asciiTheme="majorBidi" w:hAnsiTheme="majorBidi" w:cstheme="majorBidi"/>
          <w:b/>
          <w:bCs/>
        </w:rPr>
        <w:t xml:space="preserve"> Al-</w:t>
      </w:r>
      <w:proofErr w:type="spellStart"/>
      <w:r w:rsidR="002A1B38">
        <w:rPr>
          <w:rFonts w:asciiTheme="majorBidi" w:hAnsiTheme="majorBidi" w:cstheme="majorBidi"/>
          <w:b/>
          <w:bCs/>
        </w:rPr>
        <w:t>cur</w:t>
      </w:r>
      <w:r>
        <w:rPr>
          <w:rFonts w:asciiTheme="majorBidi" w:hAnsiTheme="majorBidi" w:cstheme="majorBidi"/>
          <w:b/>
          <w:bCs/>
        </w:rPr>
        <w:t>ani</w:t>
      </w:r>
      <w:proofErr w:type="spellEnd"/>
      <w:r>
        <w:rPr>
          <w:rFonts w:asciiTheme="majorBidi" w:hAnsiTheme="majorBidi" w:cstheme="majorBidi"/>
          <w:b/>
          <w:bCs/>
        </w:rPr>
        <w:t xml:space="preserve"> : c’est un service de recherche dans le Coran </w:t>
      </w:r>
      <w:r w:rsidR="002A1B38">
        <w:rPr>
          <w:rFonts w:asciiTheme="majorBidi" w:hAnsiTheme="majorBidi" w:cstheme="majorBidi"/>
          <w:b/>
          <w:bCs/>
        </w:rPr>
        <w:t>inclus</w:t>
      </w:r>
      <w:r>
        <w:rPr>
          <w:rFonts w:asciiTheme="majorBidi" w:hAnsiTheme="majorBidi" w:cstheme="majorBidi"/>
          <w:b/>
          <w:bCs/>
        </w:rPr>
        <w:t xml:space="preserve"> dans le site web </w:t>
      </w:r>
      <w:r w:rsidRPr="008A3960">
        <w:rPr>
          <w:rFonts w:asciiTheme="majorBidi" w:hAnsiTheme="majorBidi" w:cstheme="majorBidi"/>
          <w:b/>
          <w:bCs/>
        </w:rPr>
        <w:t>www.holyquran.net</w:t>
      </w:r>
      <w:r>
        <w:rPr>
          <w:rFonts w:asciiTheme="majorBidi" w:hAnsiTheme="majorBidi" w:cstheme="majorBidi"/>
          <w:b/>
          <w:bCs/>
        </w:rPr>
        <w:t>. Il offre un tableau pour les options de recherche avancées. Contient des fonctionnalités utiles :</w:t>
      </w:r>
    </w:p>
    <w:p w:rsidR="008A3960" w:rsidRDefault="008A3960" w:rsidP="008A39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  <w:t>- La translittération.</w:t>
      </w:r>
    </w:p>
    <w:p w:rsidR="008A3960" w:rsidRDefault="008A3960" w:rsidP="008A39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  <w:t>- Ignorer/Considérer les erreurs sur la lettre Hamza.</w:t>
      </w:r>
    </w:p>
    <w:p w:rsidR="008A3960" w:rsidRDefault="008A3960" w:rsidP="008A39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  <w:t xml:space="preserve">- Limiter la recherche dans un intervalle de </w:t>
      </w:r>
      <w:proofErr w:type="spellStart"/>
      <w:r>
        <w:rPr>
          <w:rFonts w:asciiTheme="majorBidi" w:hAnsiTheme="majorBidi" w:cstheme="majorBidi"/>
          <w:b/>
          <w:bCs/>
        </w:rPr>
        <w:t>Sourats</w:t>
      </w:r>
      <w:proofErr w:type="spellEnd"/>
      <w:r>
        <w:rPr>
          <w:rFonts w:asciiTheme="majorBidi" w:hAnsiTheme="majorBidi" w:cstheme="majorBidi"/>
          <w:b/>
          <w:bCs/>
        </w:rPr>
        <w:t xml:space="preserve"> ou Ayas.</w:t>
      </w:r>
    </w:p>
    <w:p w:rsidR="008A3960" w:rsidRDefault="008A3960" w:rsidP="008A39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  <w:t>- La recherche avec la racine arabe du mot.</w:t>
      </w:r>
    </w:p>
    <w:p w:rsidR="008300AF" w:rsidRDefault="008A3960" w:rsidP="008A39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  <w:t>- La mise en évidence et la pagination.</w:t>
      </w:r>
    </w:p>
    <w:p w:rsidR="008A3960" w:rsidRDefault="008A3960" w:rsidP="008A39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Conclusion</w:t>
      </w:r>
    </w:p>
    <w:p w:rsidR="008A3960" w:rsidRDefault="008A3960" w:rsidP="008A39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Dans ce papier, on a listé les fonctionnalités de recherche utiles dans le Coran. Pour faciliter </w:t>
      </w:r>
      <w:r w:rsidR="00602007">
        <w:rPr>
          <w:rFonts w:asciiTheme="majorBidi" w:hAnsiTheme="majorBidi" w:cstheme="majorBidi"/>
          <w:b/>
          <w:bCs/>
        </w:rPr>
        <w:t>la compréhension, on a classifié ces fonctionnalités selon la nature du problème et la maniè</w:t>
      </w:r>
      <w:r w:rsidR="00284E43">
        <w:rPr>
          <w:rFonts w:asciiTheme="majorBidi" w:hAnsiTheme="majorBidi" w:cstheme="majorBidi"/>
          <w:b/>
          <w:bCs/>
        </w:rPr>
        <w:t>r</w:t>
      </w:r>
      <w:r w:rsidR="00602007">
        <w:rPr>
          <w:rFonts w:asciiTheme="majorBidi" w:hAnsiTheme="majorBidi" w:cstheme="majorBidi"/>
          <w:b/>
          <w:bCs/>
        </w:rPr>
        <w:t>e avec laquelle il peut être fixé. Pour cela, on a modélisé un petit prototype pour tous les systèmes de recherche pour</w:t>
      </w:r>
      <w:r w:rsidR="00800C61">
        <w:rPr>
          <w:rFonts w:asciiTheme="majorBidi" w:hAnsiTheme="majorBidi" w:cstheme="majorBidi"/>
          <w:b/>
          <w:bCs/>
        </w:rPr>
        <w:t xml:space="preserve"> expliquer pourquoi on a choisi</w:t>
      </w:r>
      <w:r w:rsidR="00602007">
        <w:rPr>
          <w:rFonts w:asciiTheme="majorBidi" w:hAnsiTheme="majorBidi" w:cstheme="majorBidi"/>
          <w:b/>
          <w:bCs/>
        </w:rPr>
        <w:t xml:space="preserve"> cette classification. Cette liste de fonctionnalités va nous aider à construire un système de recherche qui répond parfaitement aux besoins du Coran. Chaque fonctionnalité a différent niveaux de complexité : </w:t>
      </w:r>
      <w:r w:rsidR="00284E43">
        <w:rPr>
          <w:rFonts w:asciiTheme="majorBidi" w:hAnsiTheme="majorBidi" w:cstheme="majorBidi"/>
          <w:b/>
          <w:bCs/>
        </w:rPr>
        <w:t>peut-êtreimplémenté</w:t>
      </w:r>
      <w:r w:rsidR="00602007">
        <w:rPr>
          <w:rFonts w:asciiTheme="majorBidi" w:hAnsiTheme="majorBidi" w:cstheme="majorBidi"/>
          <w:b/>
          <w:bCs/>
        </w:rPr>
        <w:t xml:space="preserve"> facil</w:t>
      </w:r>
      <w:r w:rsidR="00284E43">
        <w:rPr>
          <w:rFonts w:asciiTheme="majorBidi" w:hAnsiTheme="majorBidi" w:cstheme="majorBidi"/>
          <w:b/>
          <w:bCs/>
        </w:rPr>
        <w:t>ement ou peut conduire à des problèmes qui ont besoins d’une étude approfondie.</w:t>
      </w:r>
    </w:p>
    <w:p w:rsidR="008A3960" w:rsidRPr="008A3960" w:rsidRDefault="008A3960" w:rsidP="008A3960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hAnsi="LMRoman10-Italic-Identity-H" w:cs="LMRoman10-Regular-Identity-H"/>
          <w:sz w:val="20"/>
          <w:szCs w:val="20"/>
        </w:rPr>
      </w:pPr>
    </w:p>
    <w:p w:rsidR="00FB1848" w:rsidRPr="00B32F6F" w:rsidRDefault="00FB1848" w:rsidP="00695BED">
      <w:pPr>
        <w:rPr>
          <w:rFonts w:asciiTheme="majorBidi" w:hAnsiTheme="majorBidi" w:cstheme="majorBidi"/>
          <w:b/>
          <w:bCs/>
        </w:rPr>
      </w:pPr>
    </w:p>
    <w:sectPr w:rsidR="00FB1848" w:rsidRPr="00B32F6F" w:rsidSect="00203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MRoman10-Regular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cheherazade">
    <w:altName w:val="Times New Roman"/>
    <w:panose1 w:val="01000600020000020003"/>
    <w:charset w:val="00"/>
    <w:family w:val="auto"/>
    <w:pitch w:val="variable"/>
    <w:sig w:usb0="80002003" w:usb1="00000000" w:usb2="00000000" w:usb3="00000000" w:csb0="00000041" w:csb1="00000000"/>
  </w:font>
  <w:font w:name="LMRoman10-Bold-Identity-H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7-Regular-Identity-H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41354"/>
    <w:multiLevelType w:val="hybridMultilevel"/>
    <w:tmpl w:val="6E04F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87AFF"/>
    <w:multiLevelType w:val="hybridMultilevel"/>
    <w:tmpl w:val="CF8854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trackRevisions/>
  <w:defaultTabStop w:val="708"/>
  <w:hyphenationZone w:val="425"/>
  <w:characterSpacingControl w:val="doNotCompress"/>
  <w:savePreviewPicture/>
  <w:compat>
    <w:useFELayout/>
  </w:compat>
  <w:rsids>
    <w:rsidRoot w:val="009449C4"/>
    <w:rsid w:val="00111B6F"/>
    <w:rsid w:val="00176368"/>
    <w:rsid w:val="001938C3"/>
    <w:rsid w:val="00203B70"/>
    <w:rsid w:val="00255B16"/>
    <w:rsid w:val="002579A7"/>
    <w:rsid w:val="00261EB4"/>
    <w:rsid w:val="00284E43"/>
    <w:rsid w:val="00286F68"/>
    <w:rsid w:val="002A1B38"/>
    <w:rsid w:val="002A722E"/>
    <w:rsid w:val="002B230F"/>
    <w:rsid w:val="002F30F7"/>
    <w:rsid w:val="003322CB"/>
    <w:rsid w:val="003546CF"/>
    <w:rsid w:val="00382FED"/>
    <w:rsid w:val="003B2852"/>
    <w:rsid w:val="003C1294"/>
    <w:rsid w:val="004176F8"/>
    <w:rsid w:val="00472EEA"/>
    <w:rsid w:val="00476198"/>
    <w:rsid w:val="00484B8B"/>
    <w:rsid w:val="0049239D"/>
    <w:rsid w:val="004A396F"/>
    <w:rsid w:val="004C3811"/>
    <w:rsid w:val="004C6FC1"/>
    <w:rsid w:val="00500F27"/>
    <w:rsid w:val="00541902"/>
    <w:rsid w:val="005851E8"/>
    <w:rsid w:val="005B3E7B"/>
    <w:rsid w:val="005F345A"/>
    <w:rsid w:val="005F36FA"/>
    <w:rsid w:val="00602007"/>
    <w:rsid w:val="00695BED"/>
    <w:rsid w:val="00717CF4"/>
    <w:rsid w:val="0073037B"/>
    <w:rsid w:val="00735928"/>
    <w:rsid w:val="00756A9E"/>
    <w:rsid w:val="00791191"/>
    <w:rsid w:val="007D029C"/>
    <w:rsid w:val="007F20A5"/>
    <w:rsid w:val="00800C61"/>
    <w:rsid w:val="00807C53"/>
    <w:rsid w:val="008162B6"/>
    <w:rsid w:val="008300AF"/>
    <w:rsid w:val="008335C1"/>
    <w:rsid w:val="0087510D"/>
    <w:rsid w:val="008A3960"/>
    <w:rsid w:val="008B66F9"/>
    <w:rsid w:val="008C2C31"/>
    <w:rsid w:val="008C7014"/>
    <w:rsid w:val="008F50ED"/>
    <w:rsid w:val="00937DC7"/>
    <w:rsid w:val="009449C4"/>
    <w:rsid w:val="00984B4F"/>
    <w:rsid w:val="00991790"/>
    <w:rsid w:val="00997F80"/>
    <w:rsid w:val="009B4DE6"/>
    <w:rsid w:val="009B61DC"/>
    <w:rsid w:val="009D1D1C"/>
    <w:rsid w:val="00A155CC"/>
    <w:rsid w:val="00A57985"/>
    <w:rsid w:val="00A73D2C"/>
    <w:rsid w:val="00A84D29"/>
    <w:rsid w:val="00AE5746"/>
    <w:rsid w:val="00B1690D"/>
    <w:rsid w:val="00B32F6F"/>
    <w:rsid w:val="00B7575E"/>
    <w:rsid w:val="00B827DF"/>
    <w:rsid w:val="00BC7885"/>
    <w:rsid w:val="00C91786"/>
    <w:rsid w:val="00CC3710"/>
    <w:rsid w:val="00CD5104"/>
    <w:rsid w:val="00D66B72"/>
    <w:rsid w:val="00E426AD"/>
    <w:rsid w:val="00E432AC"/>
    <w:rsid w:val="00E833F7"/>
    <w:rsid w:val="00F02D48"/>
    <w:rsid w:val="00F7165D"/>
    <w:rsid w:val="00FB1848"/>
    <w:rsid w:val="00FB60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Arial"/>
        <w:lang w:val="fr-FR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0ED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3E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A3960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6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6F68"/>
    <w:rPr>
      <w:rFonts w:ascii="Courier New" w:eastAsia="Times New Roman" w:hAnsi="Courier New" w:cs="Courier New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2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2D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Arial"/>
        <w:lang w:val="fr-FR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0ED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3E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A3960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6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6F68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6180</TotalTime>
  <Pages>9</Pages>
  <Words>3486</Words>
  <Characters>19872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Y@SM!NE</dc:creator>
  <cp:lastModifiedBy>Assem</cp:lastModifiedBy>
  <cp:revision>8</cp:revision>
  <dcterms:created xsi:type="dcterms:W3CDTF">2012-02-05T16:18:00Z</dcterms:created>
  <dcterms:modified xsi:type="dcterms:W3CDTF">2012-02-11T20:12:00Z</dcterms:modified>
</cp:coreProperties>
</file>